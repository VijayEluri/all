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DA" w:rsidRPr="003B5EC2" w:rsidRDefault="003863DA">
      <w:pPr>
        <w:pStyle w:val="Headline"/>
        <w:keepNext w:val="0"/>
        <w:rPr>
          <w:rFonts w:eastAsia="黑体" w:hAnsi="Times New Roman"/>
        </w:rPr>
      </w:pPr>
      <w:r w:rsidRPr="003B5EC2">
        <w:rPr>
          <w:rFonts w:eastAsia="黑体" w:cs="Tahoma" w:hint="eastAsia"/>
          <w:lang w:val="zh-CN"/>
        </w:rPr>
        <w:t>宣布对</w:t>
      </w:r>
      <w:r w:rsidRPr="003B5EC2">
        <w:rPr>
          <w:rFonts w:eastAsia="黑体" w:cs="Tahoma"/>
          <w:lang w:val="zh-CN"/>
        </w:rPr>
        <w:t xml:space="preserve"> EMC Documentum 6 </w:t>
      </w:r>
      <w:r w:rsidRPr="003B5EC2">
        <w:rPr>
          <w:rFonts w:eastAsia="黑体" w:cs="Tahoma" w:hint="eastAsia"/>
          <w:lang w:val="zh-CN"/>
        </w:rPr>
        <w:t>平台的改进</w:t>
      </w:r>
    </w:p>
    <w:p w:rsidR="003863DA" w:rsidRPr="003B5EC2" w:rsidRDefault="003863DA">
      <w:pPr>
        <w:pStyle w:val="Deck"/>
        <w:rPr>
          <w:rFonts w:eastAsia="黑体" w:hAnsi="Times New Roman"/>
        </w:rPr>
      </w:pPr>
      <w:r w:rsidRPr="003B5EC2">
        <w:rPr>
          <w:rFonts w:eastAsia="黑体"/>
          <w:lang w:val="zh-CN"/>
        </w:rPr>
        <w:t xml:space="preserve">Documentum 6 </w:t>
      </w:r>
      <w:r w:rsidRPr="003B5EC2">
        <w:rPr>
          <w:rFonts w:eastAsia="黑体" w:hint="eastAsia"/>
          <w:lang w:val="zh-CN"/>
        </w:rPr>
        <w:t>平台大大加快并简化了内容应用程序的构建、配置和部署</w:t>
      </w:r>
    </w:p>
    <w:p w:rsidR="003863DA" w:rsidRPr="003B5EC2" w:rsidRDefault="003863DA">
      <w:pPr>
        <w:pStyle w:val="Subhead1"/>
        <w:rPr>
          <w:rFonts w:eastAsia="黑体" w:hAnsi="Times New Roman"/>
        </w:rPr>
      </w:pPr>
      <w:r w:rsidRPr="003B5EC2">
        <w:rPr>
          <w:rFonts w:eastAsia="黑体" w:hint="eastAsia"/>
          <w:lang w:val="zh-CN"/>
        </w:rPr>
        <w:t>概述</w:t>
      </w:r>
    </w:p>
    <w:p w:rsidR="003863DA" w:rsidRPr="003B5EC2" w:rsidRDefault="003863DA" w:rsidP="003B5EC2">
      <w:pPr>
        <w:pStyle w:val="Body"/>
        <w:jc w:val="both"/>
        <w:rPr>
          <w:rFonts w:eastAsia="黑体" w:hAnsi="Times New Roman"/>
        </w:rPr>
      </w:pPr>
      <w:r w:rsidRPr="003B5EC2">
        <w:rPr>
          <w:rFonts w:eastAsia="黑体"/>
          <w:lang w:val="zh-CN"/>
        </w:rPr>
        <w:t xml:space="preserve">EMC </w:t>
      </w:r>
      <w:r w:rsidRPr="003B5EC2">
        <w:rPr>
          <w:rFonts w:eastAsia="黑体" w:hint="eastAsia"/>
          <w:lang w:val="zh-CN"/>
        </w:rPr>
        <w:t>宣布推出了一组针对</w:t>
      </w:r>
      <w:r w:rsidRPr="003B5EC2">
        <w:rPr>
          <w:rFonts w:eastAsia="黑体"/>
          <w:lang w:val="zh-CN"/>
        </w:rPr>
        <w:t xml:space="preserve"> Documentum 6 </w:t>
      </w:r>
      <w:r w:rsidRPr="003B5EC2">
        <w:rPr>
          <w:rFonts w:eastAsia="黑体" w:hint="eastAsia"/>
          <w:lang w:val="zh-CN"/>
        </w:rPr>
        <w:t>平台的功能增强，它们极大地改进了内容应用程序的开发、配置和部署，催生了</w:t>
      </w:r>
      <w:r w:rsidRPr="003B5EC2">
        <w:rPr>
          <w:rFonts w:eastAsia="黑体"/>
          <w:lang w:val="zh-CN"/>
        </w:rPr>
        <w:t xml:space="preserve"> EMC </w:t>
      </w:r>
      <w:r w:rsidRPr="003B5EC2">
        <w:rPr>
          <w:rFonts w:eastAsia="黑体" w:hint="eastAsia"/>
          <w:lang w:val="zh-CN"/>
        </w:rPr>
        <w:t>的新一代企业内容管理</w:t>
      </w:r>
      <w:r w:rsidRPr="003B5EC2">
        <w:rPr>
          <w:rFonts w:eastAsia="黑体"/>
          <w:lang w:val="zh-CN"/>
        </w:rPr>
        <w:t xml:space="preserve"> (ECM) </w:t>
      </w:r>
      <w:r w:rsidRPr="003B5EC2">
        <w:rPr>
          <w:rFonts w:eastAsia="黑体" w:hint="eastAsia"/>
          <w:lang w:val="zh-CN"/>
        </w:rPr>
        <w:t>套件。本次发布的内容包括</w:t>
      </w:r>
      <w:r w:rsidRPr="003B5EC2">
        <w:rPr>
          <w:rFonts w:eastAsia="黑体"/>
          <w:lang w:val="zh-CN"/>
        </w:rPr>
        <w:t>…</w:t>
      </w:r>
    </w:p>
    <w:p w:rsidR="003863DA" w:rsidRPr="003B5EC2" w:rsidRDefault="003863DA" w:rsidP="003B5EC2">
      <w:pPr>
        <w:pStyle w:val="BulletRoundIndent"/>
        <w:rPr>
          <w:rFonts w:eastAsia="黑体" w:hAnsi="Times New Roman"/>
        </w:rPr>
      </w:pPr>
      <w:r w:rsidRPr="003B5EC2">
        <w:rPr>
          <w:rFonts w:eastAsia="黑体" w:hint="eastAsia"/>
        </w:rPr>
        <w:t>基于服务的全新界面。</w:t>
      </w:r>
    </w:p>
    <w:p w:rsidR="003863DA" w:rsidRPr="003B5EC2" w:rsidRDefault="003863DA" w:rsidP="003B5EC2">
      <w:pPr>
        <w:pStyle w:val="BulletRoundIndent"/>
        <w:rPr>
          <w:rFonts w:eastAsia="黑体" w:hAnsi="Times New Roman"/>
        </w:rPr>
      </w:pPr>
      <w:r w:rsidRPr="003B5EC2">
        <w:rPr>
          <w:rFonts w:eastAsia="黑体" w:hint="eastAsia"/>
        </w:rPr>
        <w:t>新的基于</w:t>
      </w:r>
      <w:r w:rsidRPr="003B5EC2">
        <w:rPr>
          <w:rFonts w:eastAsia="黑体"/>
        </w:rPr>
        <w:t xml:space="preserve"> Eclipse </w:t>
      </w:r>
      <w:r w:rsidRPr="003B5EC2">
        <w:rPr>
          <w:rFonts w:eastAsia="黑体" w:hint="eastAsia"/>
        </w:rPr>
        <w:t>的开发和配置工具，可用于设计、部署和维护</w:t>
      </w:r>
      <w:r w:rsidRPr="003B5EC2">
        <w:rPr>
          <w:rFonts w:eastAsia="黑体"/>
        </w:rPr>
        <w:t xml:space="preserve"> EMC Documentum </w:t>
      </w:r>
      <w:r w:rsidRPr="003B5EC2">
        <w:rPr>
          <w:rFonts w:eastAsia="黑体" w:hint="eastAsia"/>
        </w:rPr>
        <w:t>应用程序。</w:t>
      </w:r>
    </w:p>
    <w:p w:rsidR="003863DA" w:rsidRPr="003B5EC2" w:rsidRDefault="003863DA" w:rsidP="003B5EC2">
      <w:pPr>
        <w:pStyle w:val="BulletRoundIndent"/>
        <w:rPr>
          <w:rFonts w:eastAsia="黑体" w:hAnsi="Times New Roman"/>
        </w:rPr>
      </w:pPr>
      <w:r w:rsidRPr="003B5EC2">
        <w:rPr>
          <w:rFonts w:eastAsia="黑体" w:hint="eastAsia"/>
        </w:rPr>
        <w:t>大量新的配置功能，可进一步减少所需的编码工作，并提高业务分析师或超级用户可完成的配置级别。</w:t>
      </w:r>
    </w:p>
    <w:p w:rsidR="003863DA" w:rsidRPr="003B5EC2" w:rsidRDefault="003863DA" w:rsidP="003B5EC2">
      <w:pPr>
        <w:pStyle w:val="Body"/>
        <w:jc w:val="both"/>
        <w:rPr>
          <w:rFonts w:eastAsia="黑体" w:hAnsi="Times New Roman"/>
        </w:rPr>
      </w:pPr>
      <w:r w:rsidRPr="003B5EC2">
        <w:rPr>
          <w:rFonts w:eastAsia="黑体" w:hint="eastAsia"/>
          <w:lang w:val="zh-CN"/>
        </w:rPr>
        <w:t>公开发布日期定于</w:t>
      </w:r>
      <w:r w:rsidRPr="003B5EC2">
        <w:rPr>
          <w:rFonts w:eastAsia="黑体"/>
          <w:lang w:val="zh-CN"/>
        </w:rPr>
        <w:t xml:space="preserve"> 2007 </w:t>
      </w:r>
      <w:r w:rsidRPr="003B5EC2">
        <w:rPr>
          <w:rFonts w:eastAsia="黑体" w:hint="eastAsia"/>
          <w:lang w:val="zh-CN"/>
        </w:rPr>
        <w:t>年</w:t>
      </w:r>
      <w:r w:rsidRPr="003B5EC2">
        <w:rPr>
          <w:rFonts w:eastAsia="黑体"/>
          <w:lang w:val="zh-CN"/>
        </w:rPr>
        <w:t xml:space="preserve"> 7 </w:t>
      </w:r>
      <w:r w:rsidRPr="003B5EC2">
        <w:rPr>
          <w:rFonts w:eastAsia="黑体" w:hint="eastAsia"/>
          <w:lang w:val="zh-CN"/>
        </w:rPr>
        <w:t>月</w:t>
      </w:r>
      <w:r w:rsidRPr="003B5EC2">
        <w:rPr>
          <w:rFonts w:eastAsia="黑体"/>
          <w:lang w:val="zh-CN"/>
        </w:rPr>
        <w:t xml:space="preserve"> 30 </w:t>
      </w:r>
      <w:r w:rsidRPr="003B5EC2">
        <w:rPr>
          <w:rFonts w:eastAsia="黑体" w:hint="eastAsia"/>
          <w:lang w:val="zh-CN"/>
        </w:rPr>
        <w:t>日。</w:t>
      </w:r>
    </w:p>
    <w:p w:rsidR="003863DA" w:rsidRPr="003B5EC2" w:rsidRDefault="003863DA" w:rsidP="003B5EC2">
      <w:pPr>
        <w:pStyle w:val="Body"/>
        <w:jc w:val="both"/>
        <w:rPr>
          <w:rFonts w:eastAsia="黑体" w:hAnsi="Times New Roman"/>
        </w:rPr>
      </w:pPr>
      <w:r w:rsidRPr="003B5EC2">
        <w:rPr>
          <w:rFonts w:eastAsia="黑体" w:hint="eastAsia"/>
          <w:lang w:val="zh-CN"/>
        </w:rPr>
        <w:t>这些重要创新（其中许多都体现在核心</w:t>
      </w:r>
      <w:r w:rsidRPr="003B5EC2">
        <w:rPr>
          <w:rFonts w:eastAsia="黑体"/>
          <w:lang w:val="zh-CN"/>
        </w:rPr>
        <w:t xml:space="preserve"> Documentum </w:t>
      </w:r>
      <w:r w:rsidRPr="003B5EC2">
        <w:rPr>
          <w:rFonts w:eastAsia="黑体" w:hint="eastAsia"/>
          <w:lang w:val="zh-CN"/>
        </w:rPr>
        <w:t>平台中）让工具实现了更高程度的标准化、提供了增强的全局功能以及功能强大、面向服务的新界面，从而为整个企业范围内的所有内容应用程序提供了一个更全面的基础架构。体系结构方面的改进使构建内容应用程序更加方便，从而让最终用户实现更高的工作效率，并使组织更加高效。</w:t>
      </w:r>
    </w:p>
    <w:p w:rsidR="003863DA" w:rsidRPr="003B5EC2" w:rsidRDefault="003863DA" w:rsidP="003B5EC2">
      <w:pPr>
        <w:pStyle w:val="Body"/>
        <w:jc w:val="both"/>
        <w:rPr>
          <w:rFonts w:eastAsia="黑体" w:hAnsi="Times New Roman"/>
          <w:sz w:val="20"/>
          <w:szCs w:val="20"/>
        </w:rPr>
      </w:pPr>
      <w:r w:rsidRPr="003B5EC2">
        <w:rPr>
          <w:rFonts w:eastAsia="黑体"/>
          <w:lang w:val="zh-CN"/>
        </w:rPr>
        <w:t xml:space="preserve">EMC Documentum 6 </w:t>
      </w:r>
      <w:r w:rsidRPr="003B5EC2">
        <w:rPr>
          <w:rFonts w:eastAsia="黑体" w:hint="eastAsia"/>
          <w:lang w:val="zh-CN"/>
        </w:rPr>
        <w:t>平台功能增强包括：</w:t>
      </w:r>
      <w:r w:rsidRPr="003B5EC2">
        <w:rPr>
          <w:rFonts w:eastAsia="黑体"/>
        </w:rPr>
        <w:t xml:space="preserve"> </w:t>
      </w:r>
    </w:p>
    <w:p w:rsidR="003863DA" w:rsidRPr="006219A9" w:rsidRDefault="003863DA" w:rsidP="003B5EC2">
      <w:pPr>
        <w:pStyle w:val="BulletRoundIndent"/>
        <w:rPr>
          <w:rFonts w:eastAsia="黑体" w:hAnsi="Times New Roman"/>
          <w:spacing w:val="-4"/>
        </w:rPr>
      </w:pPr>
      <w:r w:rsidRPr="006219A9">
        <w:rPr>
          <w:rFonts w:eastAsia="黑体"/>
          <w:b/>
          <w:bCs/>
          <w:spacing w:val="0"/>
          <w:lang w:val="en-US"/>
        </w:rPr>
        <w:t>EMC Documentum Enterprise Content Services</w:t>
      </w:r>
      <w:r w:rsidRPr="006219A9">
        <w:rPr>
          <w:rFonts w:eastAsia="黑体" w:hint="eastAsia"/>
          <w:b/>
          <w:bCs/>
          <w:spacing w:val="0"/>
          <w:lang w:val="en-US"/>
        </w:rPr>
        <w:t>：</w:t>
      </w:r>
      <w:r w:rsidRPr="006219A9">
        <w:rPr>
          <w:rFonts w:eastAsia="黑体" w:hint="eastAsia"/>
          <w:spacing w:val="-4"/>
        </w:rPr>
        <w:t>这一基于服务的创新型界面大大简化了开发和与随时可用的</w:t>
      </w:r>
      <w:r w:rsidRPr="006219A9">
        <w:rPr>
          <w:rFonts w:eastAsia="黑体"/>
          <w:spacing w:val="-4"/>
          <w:lang w:val="en-US"/>
        </w:rPr>
        <w:t xml:space="preserve"> Enterprise Content Services </w:t>
      </w:r>
      <w:r w:rsidRPr="006219A9">
        <w:rPr>
          <w:rFonts w:eastAsia="黑体" w:hint="eastAsia"/>
          <w:spacing w:val="-4"/>
        </w:rPr>
        <w:t>的集成</w:t>
      </w:r>
      <w:r w:rsidRPr="006219A9">
        <w:rPr>
          <w:rFonts w:eastAsia="黑体" w:hint="eastAsia"/>
          <w:spacing w:val="-4"/>
          <w:lang w:val="en-US"/>
        </w:rPr>
        <w:t>，</w:t>
      </w:r>
      <w:r w:rsidRPr="006219A9">
        <w:rPr>
          <w:rFonts w:eastAsia="黑体" w:hint="eastAsia"/>
          <w:spacing w:val="-4"/>
        </w:rPr>
        <w:t>从而使</w:t>
      </w:r>
      <w:r w:rsidRPr="006219A9">
        <w:rPr>
          <w:rFonts w:eastAsia="黑体"/>
          <w:spacing w:val="-4"/>
          <w:lang w:val="en-US"/>
        </w:rPr>
        <w:t xml:space="preserve"> ECM </w:t>
      </w:r>
      <w:r w:rsidRPr="006219A9">
        <w:rPr>
          <w:rFonts w:eastAsia="黑体" w:hint="eastAsia"/>
          <w:spacing w:val="-4"/>
        </w:rPr>
        <w:t>可以完全加入企业的面向服务的体系结构。</w:t>
      </w:r>
      <w:r w:rsidRPr="006219A9">
        <w:rPr>
          <w:rFonts w:eastAsia="黑体"/>
          <w:spacing w:val="-4"/>
        </w:rPr>
        <w:t xml:space="preserve">EMC </w:t>
      </w:r>
      <w:r w:rsidRPr="006219A9">
        <w:rPr>
          <w:rFonts w:eastAsia="黑体" w:hint="eastAsia"/>
          <w:spacing w:val="-4"/>
        </w:rPr>
        <w:t>的新服务界面针对以下方面进行了重新设计：</w:t>
      </w:r>
    </w:p>
    <w:p w:rsidR="003863DA" w:rsidRPr="003B5EC2" w:rsidRDefault="003863DA" w:rsidP="003B5EC2">
      <w:pPr>
        <w:pStyle w:val="BulletDashIndentMore"/>
        <w:jc w:val="both"/>
        <w:rPr>
          <w:rFonts w:eastAsia="黑体" w:hAnsi="Times New Roman"/>
        </w:rPr>
      </w:pPr>
      <w:r w:rsidRPr="003B5EC2">
        <w:rPr>
          <w:rFonts w:eastAsia="黑体" w:hint="eastAsia"/>
          <w:lang w:val="zh-CN"/>
        </w:rPr>
        <w:t>消除特定于</w:t>
      </w:r>
      <w:r w:rsidRPr="003B5EC2">
        <w:rPr>
          <w:rFonts w:eastAsia="黑体"/>
          <w:lang w:val="zh-CN"/>
        </w:rPr>
        <w:t xml:space="preserve"> Documentum </w:t>
      </w:r>
      <w:r w:rsidRPr="003B5EC2">
        <w:rPr>
          <w:rFonts w:eastAsia="黑体" w:hint="eastAsia"/>
          <w:lang w:val="zh-CN"/>
        </w:rPr>
        <w:t>的方法和术语，代之以一个可与内容管理功能配合使用的独立于供应商的框架。</w:t>
      </w:r>
    </w:p>
    <w:p w:rsidR="003863DA" w:rsidRPr="00A670E2" w:rsidRDefault="003863DA" w:rsidP="003B5EC2">
      <w:pPr>
        <w:pStyle w:val="BulletDashIndentMore"/>
        <w:jc w:val="both"/>
        <w:rPr>
          <w:rFonts w:eastAsia="黑体" w:hAnsi="Times New Roman"/>
          <w:spacing w:val="4"/>
        </w:rPr>
      </w:pPr>
      <w:r w:rsidRPr="00A670E2">
        <w:rPr>
          <w:rFonts w:eastAsia="黑体" w:hint="eastAsia"/>
          <w:spacing w:val="4"/>
          <w:lang w:val="zh-CN"/>
        </w:rPr>
        <w:t>使没有任何</w:t>
      </w:r>
      <w:r w:rsidRPr="00A670E2">
        <w:rPr>
          <w:rFonts w:eastAsia="黑体"/>
          <w:spacing w:val="4"/>
          <w:lang w:val="zh-CN"/>
        </w:rPr>
        <w:t xml:space="preserve"> Documentum </w:t>
      </w:r>
      <w:r w:rsidRPr="00A670E2">
        <w:rPr>
          <w:rFonts w:eastAsia="黑体" w:hint="eastAsia"/>
          <w:spacing w:val="4"/>
          <w:lang w:val="zh-CN"/>
        </w:rPr>
        <w:t>使用经验的开发人员能够快速方便地构建</w:t>
      </w:r>
      <w:r w:rsidRPr="00A670E2">
        <w:rPr>
          <w:rFonts w:eastAsia="黑体"/>
          <w:spacing w:val="4"/>
          <w:lang w:val="zh-CN"/>
        </w:rPr>
        <w:t xml:space="preserve"> ECM </w:t>
      </w:r>
      <w:r w:rsidRPr="00A670E2">
        <w:rPr>
          <w:rFonts w:eastAsia="黑体" w:hint="eastAsia"/>
          <w:spacing w:val="4"/>
          <w:lang w:val="zh-CN"/>
        </w:rPr>
        <w:t>应用程序。</w:t>
      </w:r>
    </w:p>
    <w:p w:rsidR="003863DA" w:rsidRPr="003B5EC2" w:rsidRDefault="003863DA" w:rsidP="003B5EC2">
      <w:pPr>
        <w:pStyle w:val="BulletDashIndentMore"/>
        <w:jc w:val="both"/>
        <w:rPr>
          <w:rFonts w:eastAsia="黑体" w:hAnsi="Times New Roman"/>
        </w:rPr>
      </w:pPr>
      <w:r w:rsidRPr="003B5EC2">
        <w:rPr>
          <w:rFonts w:eastAsia="黑体" w:hint="eastAsia"/>
          <w:lang w:val="zh-CN"/>
        </w:rPr>
        <w:t>扫清了妨碍将</w:t>
      </w:r>
      <w:r w:rsidRPr="003B5EC2">
        <w:rPr>
          <w:rFonts w:eastAsia="黑体"/>
          <w:lang w:val="zh-CN"/>
        </w:rPr>
        <w:t xml:space="preserve"> ECM </w:t>
      </w:r>
      <w:r w:rsidRPr="003B5EC2">
        <w:rPr>
          <w:rFonts w:eastAsia="黑体" w:hint="eastAsia"/>
          <w:lang w:val="zh-CN"/>
        </w:rPr>
        <w:t>功能纳入到用于处理内容的所有企业应用程序和业务流程中的“知识障碍”。</w:t>
      </w:r>
    </w:p>
    <w:p w:rsidR="003863DA" w:rsidRPr="00A670E2" w:rsidRDefault="003863DA" w:rsidP="003B5EC2">
      <w:pPr>
        <w:pStyle w:val="BulletRoundIndent"/>
        <w:rPr>
          <w:rFonts w:eastAsia="黑体" w:hAnsi="Times New Roman"/>
          <w:b/>
          <w:bCs/>
          <w:spacing w:val="0"/>
          <w:lang w:val="en-US"/>
        </w:rPr>
      </w:pPr>
      <w:r w:rsidRPr="00A670E2">
        <w:rPr>
          <w:rFonts w:eastAsia="黑体"/>
          <w:b/>
          <w:bCs/>
          <w:spacing w:val="0"/>
          <w:lang w:val="en-US"/>
        </w:rPr>
        <w:t>EMC Documentum Composer</w:t>
      </w:r>
      <w:r w:rsidRPr="00A670E2">
        <w:rPr>
          <w:rFonts w:eastAsia="黑体" w:hint="eastAsia"/>
          <w:b/>
          <w:bCs/>
          <w:spacing w:val="0"/>
          <w:lang w:val="en-US"/>
        </w:rPr>
        <w:t>：</w:t>
      </w:r>
      <w:r w:rsidRPr="00A670E2">
        <w:rPr>
          <w:rFonts w:eastAsia="黑体" w:hint="eastAsia"/>
          <w:spacing w:val="0"/>
        </w:rPr>
        <w:t>这一为</w:t>
      </w:r>
      <w:r w:rsidRPr="00A670E2">
        <w:rPr>
          <w:rFonts w:eastAsia="黑体"/>
          <w:spacing w:val="0"/>
          <w:lang w:val="en-US"/>
        </w:rPr>
        <w:t xml:space="preserve"> Documentum </w:t>
      </w:r>
      <w:r w:rsidRPr="00A670E2">
        <w:rPr>
          <w:rFonts w:eastAsia="黑体" w:hint="eastAsia"/>
          <w:spacing w:val="0"/>
        </w:rPr>
        <w:t>工具提供的基于</w:t>
      </w:r>
      <w:r w:rsidRPr="00A670E2">
        <w:rPr>
          <w:rFonts w:eastAsia="黑体"/>
          <w:spacing w:val="0"/>
          <w:lang w:val="en-US"/>
        </w:rPr>
        <w:t xml:space="preserve"> Eclipse </w:t>
      </w:r>
      <w:r w:rsidRPr="00A670E2">
        <w:rPr>
          <w:rFonts w:eastAsia="黑体" w:hint="eastAsia"/>
          <w:spacing w:val="0"/>
        </w:rPr>
        <w:t>的平台让用户能够配置应用程序元素</w:t>
      </w:r>
      <w:r w:rsidRPr="00A670E2">
        <w:rPr>
          <w:rFonts w:eastAsia="黑体" w:hint="eastAsia"/>
          <w:spacing w:val="0"/>
          <w:lang w:val="en-US"/>
        </w:rPr>
        <w:t>（</w:t>
      </w:r>
      <w:r w:rsidRPr="00A670E2">
        <w:rPr>
          <w:rFonts w:eastAsia="黑体" w:hint="eastAsia"/>
          <w:spacing w:val="0"/>
        </w:rPr>
        <w:t>如工作流程模板、生命周期定义、安全设置、样式和对象类型</w:t>
      </w:r>
      <w:r w:rsidRPr="00A670E2">
        <w:rPr>
          <w:rFonts w:eastAsia="黑体" w:hint="eastAsia"/>
          <w:spacing w:val="0"/>
          <w:lang w:val="en-US"/>
        </w:rPr>
        <w:t>），</w:t>
      </w:r>
      <w:r w:rsidRPr="00A670E2">
        <w:rPr>
          <w:rFonts w:eastAsia="黑体" w:hint="eastAsia"/>
          <w:spacing w:val="0"/>
        </w:rPr>
        <w:t>可大大加快应用程序开发速度。</w:t>
      </w:r>
    </w:p>
    <w:p w:rsidR="003863DA" w:rsidRPr="00A670E2" w:rsidRDefault="003863DA" w:rsidP="003B5EC2">
      <w:pPr>
        <w:pStyle w:val="BulletRoundIndent"/>
        <w:rPr>
          <w:rFonts w:eastAsia="黑体" w:hAnsi="Times New Roman"/>
          <w:spacing w:val="0"/>
        </w:rPr>
      </w:pPr>
      <w:r w:rsidRPr="00A670E2">
        <w:rPr>
          <w:rFonts w:eastAsia="黑体" w:hint="eastAsia"/>
          <w:b/>
          <w:bCs/>
          <w:spacing w:val="0"/>
        </w:rPr>
        <w:t>更多的配置，更少的代码编写：</w:t>
      </w:r>
      <w:r w:rsidRPr="00A670E2">
        <w:rPr>
          <w:rFonts w:eastAsia="黑体" w:hint="eastAsia"/>
          <w:spacing w:val="0"/>
        </w:rPr>
        <w:t>提供了一个新的样式框架，可随对象上下文变化动态地扩展对象的行为和属性。提供了配置“预置”功能，可基于用户、存储库或对象类型用于所有用户界面、对象或操作选项。</w:t>
      </w:r>
    </w:p>
    <w:p w:rsidR="003863DA" w:rsidRPr="00A670E2" w:rsidRDefault="003863DA" w:rsidP="003B5EC2">
      <w:pPr>
        <w:pStyle w:val="BulletRoundIndent"/>
        <w:rPr>
          <w:rFonts w:eastAsia="黑体" w:hAnsi="Times New Roman"/>
          <w:spacing w:val="0"/>
        </w:rPr>
      </w:pPr>
      <w:r w:rsidRPr="00A670E2">
        <w:rPr>
          <w:rFonts w:eastAsia="黑体"/>
          <w:b/>
          <w:bCs/>
          <w:spacing w:val="0"/>
        </w:rPr>
        <w:t xml:space="preserve">EMC Documentum Branch Office Caching Services </w:t>
      </w:r>
      <w:r w:rsidRPr="00A670E2">
        <w:rPr>
          <w:rFonts w:eastAsia="黑体" w:hint="eastAsia"/>
          <w:b/>
          <w:bCs/>
          <w:spacing w:val="0"/>
        </w:rPr>
        <w:t>功能增强：</w:t>
      </w:r>
      <w:r w:rsidRPr="00A670E2">
        <w:rPr>
          <w:rFonts w:eastAsia="黑体" w:hint="eastAsia"/>
          <w:spacing w:val="0"/>
        </w:rPr>
        <w:t>通过读写远程缓存提供了全球可扩展性和简化的部署。</w:t>
      </w:r>
    </w:p>
    <w:p w:rsidR="003863DA" w:rsidRPr="003B5EC2" w:rsidRDefault="003863DA" w:rsidP="003B5EC2">
      <w:pPr>
        <w:pStyle w:val="BulletRoundIndent"/>
        <w:rPr>
          <w:rFonts w:eastAsia="黑体" w:hAnsi="Times New Roman"/>
        </w:rPr>
      </w:pPr>
      <w:r w:rsidRPr="00A670E2">
        <w:rPr>
          <w:rFonts w:eastAsia="黑体" w:hint="eastAsia"/>
          <w:b/>
          <w:bCs/>
          <w:spacing w:val="0"/>
        </w:rPr>
        <w:t>报告功能成为</w:t>
      </w:r>
      <w:r w:rsidRPr="00A670E2">
        <w:rPr>
          <w:rFonts w:eastAsia="黑体"/>
          <w:b/>
          <w:bCs/>
          <w:spacing w:val="0"/>
        </w:rPr>
        <w:t xml:space="preserve"> Documentum 6 </w:t>
      </w:r>
      <w:r w:rsidRPr="00A670E2">
        <w:rPr>
          <w:rFonts w:eastAsia="黑体" w:hint="eastAsia"/>
          <w:b/>
          <w:bCs/>
          <w:spacing w:val="0"/>
        </w:rPr>
        <w:t>平台的一部分：</w:t>
      </w:r>
      <w:r w:rsidRPr="00A670E2">
        <w:rPr>
          <w:rFonts w:eastAsia="黑体" w:hint="eastAsia"/>
          <w:spacing w:val="0"/>
        </w:rPr>
        <w:t>提供了一个新的基于</w:t>
      </w:r>
      <w:r w:rsidRPr="00A670E2">
        <w:rPr>
          <w:rFonts w:eastAsia="黑体"/>
          <w:spacing w:val="0"/>
        </w:rPr>
        <w:t xml:space="preserve"> Crystal </w:t>
      </w:r>
      <w:r w:rsidRPr="00A670E2">
        <w:rPr>
          <w:rFonts w:eastAsia="黑体" w:hint="eastAsia"/>
          <w:spacing w:val="0"/>
        </w:rPr>
        <w:t>报告的报告引擎，带有更多随时可用的预组包报告。</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产品定位</w:t>
      </w:r>
    </w:p>
    <w:p w:rsidR="003863DA" w:rsidRPr="004937B9" w:rsidRDefault="003863DA" w:rsidP="004937B9">
      <w:pPr>
        <w:pStyle w:val="Body"/>
        <w:jc w:val="both"/>
        <w:rPr>
          <w:rFonts w:eastAsia="黑体"/>
        </w:rPr>
      </w:pPr>
      <w:r w:rsidRPr="004937B9">
        <w:rPr>
          <w:rFonts w:eastAsia="黑体"/>
          <w:lang w:val="zh-CN"/>
        </w:rPr>
        <w:t xml:space="preserve">EMC Documentum </w:t>
      </w:r>
      <w:r w:rsidRPr="004937B9">
        <w:rPr>
          <w:rFonts w:eastAsia="黑体" w:hint="eastAsia"/>
          <w:lang w:val="zh-CN"/>
        </w:rPr>
        <w:t>提供了一个灵活强健的平台，该平台通过提供常用的工具和服务来管理内容、流程和存储库本身，从而支持</w:t>
      </w:r>
      <w:r w:rsidRPr="004937B9">
        <w:rPr>
          <w:rFonts w:eastAsia="黑体"/>
          <w:lang w:val="zh-CN"/>
        </w:rPr>
        <w:t xml:space="preserve"> ECM </w:t>
      </w:r>
      <w:r w:rsidRPr="004937B9">
        <w:rPr>
          <w:rFonts w:eastAsia="黑体" w:hint="eastAsia"/>
          <w:lang w:val="zh-CN"/>
        </w:rPr>
        <w:t>应用程序。</w:t>
      </w:r>
      <w:r w:rsidRPr="004937B9">
        <w:rPr>
          <w:rFonts w:eastAsia="黑体"/>
          <w:lang w:val="zh-CN"/>
        </w:rPr>
        <w:t xml:space="preserve">Documentum 6 </w:t>
      </w:r>
      <w:r w:rsidRPr="004937B9">
        <w:rPr>
          <w:rFonts w:eastAsia="黑体" w:hint="eastAsia"/>
          <w:lang w:val="zh-CN"/>
        </w:rPr>
        <w:t>平台提供了：</w:t>
      </w:r>
    </w:p>
    <w:p w:rsidR="003863DA" w:rsidRPr="004937B9" w:rsidDel="00D74D5F" w:rsidRDefault="003863DA" w:rsidP="004937B9">
      <w:pPr>
        <w:pStyle w:val="Body"/>
        <w:numPr>
          <w:ilvl w:val="0"/>
          <w:numId w:val="16"/>
        </w:numPr>
        <w:jc w:val="both"/>
        <w:rPr>
          <w:del w:id="0" w:author="用户乙" w:date="2008-12-04T22:11:00Z"/>
          <w:rFonts w:eastAsia="黑体"/>
        </w:rPr>
      </w:pPr>
      <w:del w:id="1" w:author="用户乙" w:date="2008-12-04T22:11:00Z">
        <w:r w:rsidRPr="004937B9" w:rsidDel="00D74D5F">
          <w:rPr>
            <w:rFonts w:eastAsia="黑体" w:hint="eastAsia"/>
            <w:b/>
            <w:bCs/>
            <w:lang w:val="zh-CN"/>
          </w:rPr>
          <w:delText>面向服务的体系结构</w:delText>
        </w:r>
        <w:r w:rsidRPr="004937B9" w:rsidDel="00D74D5F">
          <w:rPr>
            <w:rFonts w:eastAsia="黑体" w:hint="eastAsia"/>
            <w:b/>
            <w:bCs/>
          </w:rPr>
          <w:delText>：</w:delText>
        </w:r>
        <w:r w:rsidRPr="004937B9" w:rsidDel="00D74D5F">
          <w:rPr>
            <w:rFonts w:eastAsia="黑体"/>
          </w:rPr>
          <w:delText xml:space="preserve">Documentum Enterprise Content Services </w:delText>
        </w:r>
        <w:r w:rsidRPr="004937B9" w:rsidDel="00D74D5F">
          <w:rPr>
            <w:rFonts w:eastAsia="黑体" w:hint="eastAsia"/>
            <w:lang w:val="zh-CN"/>
          </w:rPr>
          <w:delText>将</w:delText>
        </w:r>
        <w:r w:rsidRPr="004937B9" w:rsidDel="00D74D5F">
          <w:rPr>
            <w:rFonts w:eastAsia="黑体"/>
          </w:rPr>
          <w:delText xml:space="preserve"> Documentum </w:delText>
        </w:r>
        <w:r w:rsidRPr="004937B9" w:rsidDel="00D74D5F">
          <w:rPr>
            <w:rFonts w:eastAsia="黑体" w:hint="eastAsia"/>
            <w:lang w:val="zh-CN"/>
          </w:rPr>
          <w:delText>备受好评的功能作为现成的服务来公开</w:delText>
        </w:r>
        <w:r w:rsidRPr="004937B9" w:rsidDel="00D74D5F">
          <w:rPr>
            <w:rFonts w:eastAsia="黑体" w:hint="eastAsia"/>
          </w:rPr>
          <w:delText>，</w:delText>
        </w:r>
        <w:r w:rsidRPr="004937B9" w:rsidDel="00D74D5F">
          <w:rPr>
            <w:rFonts w:eastAsia="黑体" w:hint="eastAsia"/>
            <w:lang w:val="zh-CN"/>
          </w:rPr>
          <w:delText>以支持客户面向服务的体系结构。</w:delText>
        </w:r>
      </w:del>
    </w:p>
    <w:p w:rsidR="003863DA" w:rsidRPr="004937B9" w:rsidDel="00D74D5F" w:rsidRDefault="003863DA" w:rsidP="004937B9">
      <w:pPr>
        <w:pStyle w:val="Body"/>
        <w:numPr>
          <w:ilvl w:val="0"/>
          <w:numId w:val="16"/>
        </w:numPr>
        <w:jc w:val="both"/>
        <w:rPr>
          <w:del w:id="2" w:author="用户乙" w:date="2008-12-04T22:11:00Z"/>
          <w:rFonts w:eastAsia="黑体"/>
        </w:rPr>
      </w:pPr>
      <w:del w:id="3" w:author="用户乙" w:date="2008-12-04T22:11:00Z">
        <w:r w:rsidRPr="004937B9" w:rsidDel="00D74D5F">
          <w:rPr>
            <w:rFonts w:eastAsia="黑体" w:hint="eastAsia"/>
            <w:b/>
            <w:bCs/>
            <w:lang w:val="zh-CN"/>
          </w:rPr>
          <w:delText>快速开发和部署</w:delText>
        </w:r>
        <w:r w:rsidRPr="004937B9" w:rsidDel="00D74D5F">
          <w:rPr>
            <w:rFonts w:eastAsia="黑体" w:hint="eastAsia"/>
            <w:b/>
            <w:bCs/>
          </w:rPr>
          <w:delText>：</w:delText>
        </w:r>
        <w:r w:rsidRPr="004937B9" w:rsidDel="00D74D5F">
          <w:rPr>
            <w:rFonts w:eastAsia="黑体"/>
          </w:rPr>
          <w:delText xml:space="preserve">Document Composer </w:delText>
        </w:r>
        <w:r w:rsidRPr="004937B9" w:rsidDel="00D74D5F">
          <w:rPr>
            <w:rFonts w:eastAsia="黑体" w:hint="eastAsia"/>
            <w:lang w:val="zh-CN"/>
          </w:rPr>
          <w:delText>提供了基于标准的工具</w:delText>
        </w:r>
        <w:r w:rsidRPr="004937B9" w:rsidDel="00D74D5F">
          <w:rPr>
            <w:rFonts w:eastAsia="黑体" w:hint="eastAsia"/>
          </w:rPr>
          <w:delText>，</w:delText>
        </w:r>
        <w:r w:rsidRPr="004937B9" w:rsidDel="00D74D5F">
          <w:rPr>
            <w:rFonts w:eastAsia="黑体" w:hint="eastAsia"/>
            <w:lang w:val="zh-CN"/>
          </w:rPr>
          <w:delText>可加快部署速度并简化配置和管理。</w:delText>
        </w:r>
      </w:del>
    </w:p>
    <w:p w:rsidR="003863DA" w:rsidRPr="004937B9" w:rsidDel="00D74D5F" w:rsidRDefault="003863DA" w:rsidP="004937B9">
      <w:pPr>
        <w:pStyle w:val="Body"/>
        <w:numPr>
          <w:ilvl w:val="0"/>
          <w:numId w:val="16"/>
        </w:numPr>
        <w:jc w:val="both"/>
        <w:rPr>
          <w:del w:id="4" w:author="用户乙" w:date="2008-12-04T22:11:00Z"/>
          <w:rFonts w:eastAsia="黑体"/>
        </w:rPr>
      </w:pPr>
      <w:del w:id="5" w:author="用户乙" w:date="2008-12-04T22:11:00Z">
        <w:r w:rsidRPr="004937B9" w:rsidDel="00D74D5F">
          <w:rPr>
            <w:rFonts w:eastAsia="黑体" w:hint="eastAsia"/>
            <w:b/>
            <w:bCs/>
            <w:lang w:val="zh-CN"/>
          </w:rPr>
          <w:delText>方便的集成：</w:delText>
        </w:r>
        <w:r w:rsidRPr="004937B9" w:rsidDel="00D74D5F">
          <w:rPr>
            <w:rFonts w:eastAsia="黑体" w:hint="eastAsia"/>
            <w:lang w:val="zh-CN"/>
          </w:rPr>
          <w:delText>利用一个全球范围内的分布式存储库和基于标准的开放式体系结构，可与其他数据和内容源无缝集成。</w:delText>
        </w:r>
      </w:del>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法规遵从性：</w:t>
      </w:r>
      <w:r w:rsidRPr="004937B9">
        <w:rPr>
          <w:rFonts w:eastAsia="黑体" w:hint="eastAsia"/>
          <w:lang w:val="zh-CN"/>
        </w:rPr>
        <w:t>遵守颁布的法规要求和良好的业务做法。</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业界最强大的可扩展性：</w:t>
      </w:r>
      <w:r w:rsidRPr="004937B9">
        <w:rPr>
          <w:rFonts w:eastAsia="黑体" w:hint="eastAsia"/>
          <w:lang w:val="zh-CN"/>
        </w:rPr>
        <w:t>可以处理数</w:t>
      </w:r>
      <w:r w:rsidRPr="004937B9">
        <w:rPr>
          <w:rFonts w:eastAsia="黑体"/>
          <w:lang w:val="zh-CN"/>
        </w:rPr>
        <w:t xml:space="preserve"> TB </w:t>
      </w:r>
      <w:r w:rsidRPr="004937B9">
        <w:rPr>
          <w:rFonts w:eastAsia="黑体" w:hint="eastAsia"/>
          <w:lang w:val="zh-CN"/>
        </w:rPr>
        <w:t>的信息和成千上万的并行用户，在</w:t>
      </w:r>
      <w:r w:rsidRPr="004937B9">
        <w:rPr>
          <w:rFonts w:eastAsia="黑体"/>
          <w:lang w:val="zh-CN"/>
        </w:rPr>
        <w:t xml:space="preserve"> Web </w:t>
      </w:r>
      <w:r w:rsidRPr="004937B9">
        <w:rPr>
          <w:rFonts w:eastAsia="黑体" w:hint="eastAsia"/>
          <w:lang w:val="zh-CN"/>
        </w:rPr>
        <w:t>内容管理方面甚至可处理数百万用户的请求。</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强健的安全性</w:t>
      </w:r>
      <w:r w:rsidRPr="004937B9">
        <w:rPr>
          <w:rFonts w:eastAsia="黑体" w:hint="eastAsia"/>
        </w:rPr>
        <w:t>：</w:t>
      </w:r>
      <w:r w:rsidRPr="004937B9">
        <w:rPr>
          <w:rFonts w:eastAsia="黑体" w:hint="eastAsia"/>
          <w:lang w:val="zh-CN"/>
        </w:rPr>
        <w:t>利用</w:t>
      </w:r>
      <w:r w:rsidRPr="004937B9">
        <w:rPr>
          <w:rFonts w:eastAsia="黑体"/>
        </w:rPr>
        <w:t xml:space="preserve"> Documentum </w:t>
      </w:r>
      <w:r w:rsidRPr="004937B9">
        <w:rPr>
          <w:rFonts w:eastAsia="黑体" w:hint="eastAsia"/>
          <w:lang w:val="zh-CN"/>
        </w:rPr>
        <w:t>存储库作为企业内容的安全保险存储</w:t>
      </w:r>
      <w:r w:rsidRPr="004937B9">
        <w:rPr>
          <w:rFonts w:eastAsia="黑体" w:hint="eastAsia"/>
        </w:rPr>
        <w:t>，</w:t>
      </w:r>
      <w:r w:rsidRPr="004937B9">
        <w:rPr>
          <w:rFonts w:eastAsia="黑体" w:hint="eastAsia"/>
          <w:lang w:val="zh-CN"/>
        </w:rPr>
        <w:t>以充分利用</w:t>
      </w:r>
      <w:r w:rsidRPr="004937B9">
        <w:rPr>
          <w:rFonts w:eastAsia="黑体"/>
        </w:rPr>
        <w:t xml:space="preserve"> Content Server </w:t>
      </w:r>
      <w:r w:rsidRPr="004937B9">
        <w:rPr>
          <w:rFonts w:eastAsia="黑体" w:hint="eastAsia"/>
          <w:lang w:val="zh-CN"/>
        </w:rPr>
        <w:t>获得美国标准与技术研究院</w:t>
      </w:r>
      <w:r w:rsidRPr="004937B9">
        <w:rPr>
          <w:rFonts w:eastAsia="黑体"/>
        </w:rPr>
        <w:t xml:space="preserve"> (NIST) </w:t>
      </w:r>
      <w:r w:rsidRPr="004937B9">
        <w:rPr>
          <w:rFonts w:eastAsia="黑体" w:hint="eastAsia"/>
          <w:lang w:val="zh-CN"/>
        </w:rPr>
        <w:t>通用标准认证这一事实。</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分布式体系结构：</w:t>
      </w:r>
      <w:r w:rsidRPr="004937B9">
        <w:rPr>
          <w:rFonts w:eastAsia="黑体" w:hint="eastAsia"/>
          <w:lang w:val="zh-CN"/>
        </w:rPr>
        <w:t>使用分布式体系结构支持地理位置分散的环境，从而支持内容复制、联合和</w:t>
      </w:r>
      <w:r w:rsidRPr="004937B9">
        <w:rPr>
          <w:rFonts w:eastAsia="黑体"/>
          <w:lang w:val="zh-CN"/>
        </w:rPr>
        <w:t>/</w:t>
      </w:r>
      <w:r w:rsidRPr="004937B9">
        <w:rPr>
          <w:rFonts w:eastAsia="黑体" w:hint="eastAsia"/>
          <w:lang w:val="zh-CN"/>
        </w:rPr>
        <w:t>或读写缓存。</w:t>
      </w:r>
    </w:p>
    <w:p w:rsidR="003863DA" w:rsidRPr="00D57A17" w:rsidRDefault="003863DA" w:rsidP="004937B9">
      <w:pPr>
        <w:pStyle w:val="Body"/>
        <w:numPr>
          <w:ilvl w:val="0"/>
          <w:numId w:val="16"/>
        </w:numPr>
        <w:jc w:val="both"/>
        <w:rPr>
          <w:ins w:id="6" w:author="用户乙" w:date="2008-12-04T22:16:00Z"/>
          <w:rFonts w:eastAsia="黑体" w:hint="eastAsia"/>
          <w:rPrChange w:id="7" w:author="用户乙" w:date="2008-12-04T22:16:00Z">
            <w:rPr>
              <w:ins w:id="8" w:author="用户乙" w:date="2008-12-04T22:16:00Z"/>
              <w:rFonts w:eastAsia="黑体" w:hint="eastAsia"/>
              <w:lang w:val="zh-CN"/>
            </w:rPr>
          </w:rPrChange>
        </w:rPr>
      </w:pPr>
      <w:r w:rsidRPr="004937B9">
        <w:rPr>
          <w:rFonts w:eastAsia="黑体" w:hint="eastAsia"/>
          <w:b/>
          <w:bCs/>
          <w:lang w:val="zh-CN"/>
        </w:rPr>
        <w:t>全球化：</w:t>
      </w:r>
      <w:r w:rsidRPr="004937B9">
        <w:rPr>
          <w:rFonts w:eastAsia="黑体" w:hint="eastAsia"/>
          <w:lang w:val="zh-CN"/>
        </w:rPr>
        <w:t>获得一个支持内容、元数据及任何语言搜索的基于</w:t>
      </w:r>
      <w:r w:rsidRPr="004937B9">
        <w:rPr>
          <w:rFonts w:eastAsia="黑体"/>
          <w:lang w:val="zh-CN"/>
        </w:rPr>
        <w:t xml:space="preserve"> UNICODE </w:t>
      </w:r>
      <w:r w:rsidRPr="004937B9">
        <w:rPr>
          <w:rFonts w:eastAsia="黑体" w:hint="eastAsia"/>
          <w:lang w:val="zh-CN"/>
        </w:rPr>
        <w:t>的服务器，从而可以作为单一实体（具有特定于语言的交付和后备规则）管理一项内容资产的多种翻译。</w:t>
      </w:r>
    </w:p>
    <w:p w:rsidR="00D57A17" w:rsidRPr="004937B9" w:rsidRDefault="00D57A17" w:rsidP="004937B9">
      <w:pPr>
        <w:pStyle w:val="Body"/>
        <w:numPr>
          <w:ilvl w:val="0"/>
          <w:numId w:val="16"/>
        </w:numPr>
        <w:jc w:val="both"/>
        <w:rPr>
          <w:rFonts w:eastAsia="黑体"/>
        </w:rPr>
      </w:pPr>
      <w:ins w:id="9" w:author="用户乙" w:date="2008-12-04T22:16:00Z">
        <w:r>
          <w:rPr>
            <w:rFonts w:eastAsia="黑体" w:hint="eastAsia"/>
            <w:b/>
            <w:bCs/>
            <w:lang w:val="zh-CN"/>
          </w:rPr>
          <w:t>用户乙加入的内容</w:t>
        </w:r>
      </w:ins>
    </w:p>
    <w:p w:rsidR="003863DA" w:rsidRPr="003B5EC2" w:rsidRDefault="003863DA">
      <w:pPr>
        <w:pStyle w:val="Subhead2"/>
        <w:rPr>
          <w:rFonts w:eastAsia="黑体" w:hAnsi="Times New Roman"/>
        </w:rPr>
      </w:pPr>
      <w:r w:rsidRPr="003B5EC2">
        <w:rPr>
          <w:rFonts w:eastAsia="黑体" w:hint="eastAsia"/>
          <w:lang w:val="zh-CN"/>
        </w:rPr>
        <w:t>最适合的环境</w:t>
      </w:r>
    </w:p>
    <w:p w:rsidR="003863DA" w:rsidRPr="004937B9" w:rsidDel="00D74D5F" w:rsidRDefault="003863DA" w:rsidP="004937B9">
      <w:pPr>
        <w:pStyle w:val="Body"/>
        <w:jc w:val="both"/>
        <w:rPr>
          <w:del w:id="10" w:author="用户乙" w:date="2008-12-04T22:11:00Z"/>
          <w:rFonts w:eastAsia="黑体" w:hAnsi="Times New Roman"/>
        </w:rPr>
      </w:pPr>
      <w:del w:id="11" w:author="用户乙" w:date="2008-12-04T22:11:00Z">
        <w:r w:rsidRPr="004937B9" w:rsidDel="00D74D5F">
          <w:rPr>
            <w:rFonts w:eastAsia="黑体" w:hint="eastAsia"/>
            <w:lang w:val="zh-CN"/>
          </w:rPr>
          <w:delText>寻找将从平台标准化中获益的企业客户。理想的目标客户应至少已安装了一个</w:delText>
        </w:r>
        <w:r w:rsidRPr="004937B9" w:rsidDel="00D74D5F">
          <w:rPr>
            <w:rFonts w:eastAsia="黑体"/>
            <w:lang w:val="zh-CN"/>
          </w:rPr>
          <w:delText xml:space="preserve"> Documentum </w:delText>
        </w:r>
        <w:r w:rsidRPr="004937B9" w:rsidDel="00D74D5F">
          <w:rPr>
            <w:rFonts w:eastAsia="黑体" w:hint="eastAsia"/>
            <w:lang w:val="zh-CN"/>
          </w:rPr>
          <w:delText>应用程序，并且希望整合其应用程序信息小仓库。最好与</w:delText>
        </w:r>
        <w:r w:rsidRPr="004937B9" w:rsidDel="00D74D5F">
          <w:rPr>
            <w:rFonts w:eastAsia="黑体"/>
            <w:lang w:val="zh-CN"/>
          </w:rPr>
          <w:delText xml:space="preserve"> IT </w:delText>
        </w:r>
        <w:r w:rsidRPr="004937B9" w:rsidDel="00D74D5F">
          <w:rPr>
            <w:rFonts w:eastAsia="黑体" w:hint="eastAsia"/>
            <w:lang w:val="zh-CN"/>
          </w:rPr>
          <w:delText>管理层交谈，他们将直接受益于以下几方面：</w:delText>
        </w:r>
      </w:del>
    </w:p>
    <w:p w:rsidR="003863DA" w:rsidRPr="004937B9" w:rsidRDefault="003863DA" w:rsidP="004937B9">
      <w:pPr>
        <w:pStyle w:val="BulletRoundIndent"/>
        <w:rPr>
          <w:rFonts w:eastAsia="黑体" w:hAnsi="Times New Roman"/>
          <w:spacing w:val="0"/>
        </w:rPr>
      </w:pPr>
      <w:r w:rsidRPr="004937B9">
        <w:rPr>
          <w:rFonts w:eastAsia="黑体" w:hint="eastAsia"/>
          <w:spacing w:val="0"/>
        </w:rPr>
        <w:t>功能强大的新的</w:t>
      </w:r>
      <w:r w:rsidRPr="004937B9">
        <w:rPr>
          <w:rFonts w:eastAsia="黑体"/>
          <w:spacing w:val="0"/>
        </w:rPr>
        <w:t xml:space="preserve"> API</w:t>
      </w:r>
      <w:r w:rsidRPr="004937B9">
        <w:rPr>
          <w:rFonts w:eastAsia="黑体" w:hint="eastAsia"/>
          <w:spacing w:val="0"/>
        </w:rPr>
        <w:t>（接口）和工具，可用于开发、部署、配置和维护。</w:t>
      </w:r>
    </w:p>
    <w:p w:rsidR="003863DA" w:rsidRPr="004937B9" w:rsidRDefault="003863DA" w:rsidP="004937B9">
      <w:pPr>
        <w:pStyle w:val="BulletRoundIndent"/>
        <w:rPr>
          <w:rFonts w:eastAsia="黑体" w:hAnsi="Times New Roman"/>
          <w:spacing w:val="0"/>
        </w:rPr>
      </w:pPr>
      <w:r w:rsidRPr="004937B9">
        <w:rPr>
          <w:rFonts w:eastAsia="黑体" w:hint="eastAsia"/>
          <w:spacing w:val="0"/>
        </w:rPr>
        <w:t>方便地合并到范围更广泛的面向服务体系结构环境中。</w:t>
      </w:r>
    </w:p>
    <w:p w:rsidR="003863DA" w:rsidRPr="004937B9" w:rsidRDefault="003863DA" w:rsidP="004937B9">
      <w:pPr>
        <w:pStyle w:val="BulletRoundIndent"/>
        <w:rPr>
          <w:rFonts w:eastAsia="黑体" w:hAnsi="Times New Roman"/>
          <w:spacing w:val="0"/>
        </w:rPr>
      </w:pPr>
      <w:r w:rsidRPr="004937B9">
        <w:rPr>
          <w:rFonts w:eastAsia="黑体" w:hint="eastAsia"/>
          <w:spacing w:val="0"/>
        </w:rPr>
        <w:t>卓越的基础架构特征，其中包括强键的安全性、高可用性、高性能和可扩展性。</w:t>
      </w:r>
    </w:p>
    <w:p w:rsidR="003863DA" w:rsidRPr="004937B9" w:rsidRDefault="003863DA" w:rsidP="004937B9">
      <w:pPr>
        <w:pStyle w:val="Body"/>
        <w:jc w:val="both"/>
        <w:rPr>
          <w:rFonts w:eastAsia="黑体" w:hAnsi="Times New Roman"/>
        </w:rPr>
      </w:pPr>
      <w:r w:rsidRPr="004937B9">
        <w:rPr>
          <w:rFonts w:eastAsia="黑体" w:hint="eastAsia"/>
          <w:lang w:val="zh-CN"/>
        </w:rPr>
        <w:t>企业业务线经理可能不会像</w:t>
      </w:r>
      <w:r w:rsidRPr="004937B9">
        <w:rPr>
          <w:rFonts w:eastAsia="黑体"/>
          <w:lang w:val="zh-CN"/>
        </w:rPr>
        <w:t xml:space="preserve"> IT </w:t>
      </w:r>
      <w:r w:rsidRPr="004937B9">
        <w:rPr>
          <w:rFonts w:eastAsia="黑体" w:hint="eastAsia"/>
          <w:lang w:val="zh-CN"/>
        </w:rPr>
        <w:t>经理那样看重主要平台优势，但是他们将会看重附带的好处，如通过改进</w:t>
      </w:r>
      <w:r w:rsidRPr="004937B9">
        <w:rPr>
          <w:rFonts w:eastAsia="黑体"/>
          <w:lang w:val="zh-CN"/>
        </w:rPr>
        <w:t xml:space="preserve"> IT </w:t>
      </w:r>
      <w:r w:rsidRPr="004937B9">
        <w:rPr>
          <w:rFonts w:eastAsia="黑体" w:hint="eastAsia"/>
          <w:lang w:val="zh-CN"/>
        </w:rPr>
        <w:t>响应能力和资源优化带来的业务灵活性。</w:t>
      </w:r>
    </w:p>
    <w:p w:rsidR="003863DA" w:rsidRPr="003B5EC2" w:rsidRDefault="003863DA">
      <w:pPr>
        <w:pStyle w:val="Subhead2"/>
        <w:rPr>
          <w:rFonts w:eastAsia="黑体" w:hAnsi="Times New Roman"/>
        </w:rPr>
      </w:pPr>
      <w:r w:rsidRPr="003B5EC2">
        <w:rPr>
          <w:rFonts w:eastAsia="黑体" w:hint="eastAsia"/>
          <w:lang w:val="zh-CN"/>
        </w:rPr>
        <w:t>避免事项</w:t>
      </w:r>
    </w:p>
    <w:p w:rsidR="003863DA" w:rsidRPr="004937B9" w:rsidRDefault="003863DA" w:rsidP="004937B9">
      <w:pPr>
        <w:pStyle w:val="Body"/>
        <w:jc w:val="both"/>
        <w:rPr>
          <w:rFonts w:eastAsia="黑体" w:hAnsi="Times New Roman"/>
        </w:rPr>
      </w:pPr>
      <w:r w:rsidRPr="004937B9">
        <w:rPr>
          <w:rFonts w:eastAsia="黑体" w:hint="eastAsia"/>
          <w:lang w:val="zh-CN"/>
        </w:rPr>
        <w:t>那些重点放在满足单点式应用程序需要的较小企业可能看不到</w:t>
      </w:r>
      <w:r w:rsidRPr="004937B9">
        <w:rPr>
          <w:rFonts w:eastAsia="黑体"/>
          <w:lang w:val="zh-CN"/>
        </w:rPr>
        <w:t xml:space="preserve"> Documentum </w:t>
      </w:r>
      <w:r w:rsidRPr="004937B9">
        <w:rPr>
          <w:rFonts w:eastAsia="黑体" w:hint="eastAsia"/>
          <w:lang w:val="zh-CN"/>
        </w:rPr>
        <w:t>企业平台所带来的价值。</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核心讯息</w:t>
      </w:r>
    </w:p>
    <w:p w:rsidR="003863DA" w:rsidRPr="004937B9" w:rsidRDefault="003863DA">
      <w:pPr>
        <w:pStyle w:val="Body"/>
        <w:rPr>
          <w:rFonts w:eastAsia="黑体" w:hAnsi="Times New Roman"/>
        </w:rPr>
      </w:pPr>
      <w:r w:rsidRPr="004937B9">
        <w:rPr>
          <w:rFonts w:eastAsia="黑体" w:hint="eastAsia"/>
          <w:lang w:val="zh-CN"/>
        </w:rPr>
        <w:t>在使内容管理成为信息基础架构的一个有机组成部分和通过一个统一、可扩展的平台降低总体拥有成本（包括维护、管理和培训成本）方面，</w:t>
      </w:r>
      <w:r w:rsidRPr="004937B9">
        <w:rPr>
          <w:rFonts w:eastAsia="黑体"/>
          <w:lang w:val="zh-CN"/>
        </w:rPr>
        <w:t xml:space="preserve">EMC </w:t>
      </w:r>
      <w:r w:rsidRPr="004937B9">
        <w:rPr>
          <w:rFonts w:eastAsia="黑体" w:hint="eastAsia"/>
          <w:lang w:val="zh-CN"/>
        </w:rPr>
        <w:t>处于市场领先地位。</w:t>
      </w:r>
    </w:p>
    <w:p w:rsidR="003863DA" w:rsidRPr="004937B9" w:rsidRDefault="003863DA">
      <w:pPr>
        <w:pStyle w:val="BulletRoundIndent"/>
        <w:rPr>
          <w:rFonts w:eastAsia="黑体" w:hAnsi="Times New Roman"/>
          <w:spacing w:val="0"/>
          <w:lang w:val="en-US"/>
        </w:rPr>
      </w:pPr>
      <w:r w:rsidRPr="004937B9">
        <w:rPr>
          <w:rFonts w:eastAsia="黑体" w:hint="eastAsia"/>
          <w:spacing w:val="0"/>
        </w:rPr>
        <w:t>基于服务的创新型界面大大简化了开发和与随时可用的</w:t>
      </w:r>
      <w:r w:rsidRPr="004937B9">
        <w:rPr>
          <w:rFonts w:eastAsia="黑体"/>
          <w:spacing w:val="0"/>
          <w:lang w:val="en-US"/>
        </w:rPr>
        <w:t xml:space="preserve"> Enterprise Content Services </w:t>
      </w:r>
      <w:r w:rsidRPr="004937B9">
        <w:rPr>
          <w:rFonts w:eastAsia="黑体" w:hint="eastAsia"/>
          <w:spacing w:val="0"/>
        </w:rPr>
        <w:t>的集成</w:t>
      </w:r>
      <w:r w:rsidRPr="004937B9">
        <w:rPr>
          <w:rFonts w:eastAsia="黑体" w:hint="eastAsia"/>
          <w:spacing w:val="0"/>
          <w:lang w:val="en-US"/>
        </w:rPr>
        <w:t>，</w:t>
      </w:r>
      <w:r w:rsidRPr="004937B9">
        <w:rPr>
          <w:rFonts w:eastAsia="黑体" w:hint="eastAsia"/>
          <w:spacing w:val="0"/>
        </w:rPr>
        <w:t>从而使</w:t>
      </w:r>
      <w:r w:rsidRPr="004937B9">
        <w:rPr>
          <w:rFonts w:eastAsia="黑体"/>
          <w:spacing w:val="0"/>
          <w:lang w:val="en-US"/>
        </w:rPr>
        <w:t xml:space="preserve"> ECM </w:t>
      </w:r>
      <w:r w:rsidRPr="004937B9">
        <w:rPr>
          <w:rFonts w:eastAsia="黑体" w:hint="eastAsia"/>
          <w:spacing w:val="0"/>
        </w:rPr>
        <w:t>可以完全加入企业的面向服务的体系结构。</w:t>
      </w:r>
    </w:p>
    <w:p w:rsidR="003863DA" w:rsidRPr="004937B9" w:rsidRDefault="003863DA">
      <w:pPr>
        <w:pStyle w:val="BulletRoundIndent"/>
        <w:rPr>
          <w:rFonts w:eastAsia="黑体" w:hAnsi="Times New Roman"/>
          <w:spacing w:val="0"/>
        </w:rPr>
      </w:pPr>
      <w:r w:rsidRPr="004937B9">
        <w:rPr>
          <w:rFonts w:eastAsia="黑体" w:hint="eastAsia"/>
          <w:spacing w:val="0"/>
        </w:rPr>
        <w:t>现在，客户可以非常轻松地做到以下几点</w:t>
      </w:r>
      <w:r w:rsidRPr="004937B9">
        <w:rPr>
          <w:rFonts w:eastAsia="黑体"/>
          <w:spacing w:val="0"/>
        </w:rPr>
        <w:t>…</w:t>
      </w:r>
    </w:p>
    <w:p w:rsidR="003863DA" w:rsidRPr="004937B9" w:rsidRDefault="003863DA">
      <w:pPr>
        <w:pStyle w:val="BulletDashIndentMore"/>
        <w:rPr>
          <w:rFonts w:eastAsia="黑体" w:hAnsi="Times New Roman"/>
        </w:rPr>
      </w:pPr>
      <w:r w:rsidRPr="004937B9">
        <w:rPr>
          <w:rFonts w:eastAsia="黑体" w:hint="eastAsia"/>
          <w:lang w:val="zh-CN"/>
        </w:rPr>
        <w:t>使用内容管理功能改进和自动执行业务流程。</w:t>
      </w:r>
    </w:p>
    <w:p w:rsidR="003863DA" w:rsidRPr="004937B9" w:rsidRDefault="003863DA">
      <w:pPr>
        <w:pStyle w:val="BulletDashIndentMore"/>
        <w:rPr>
          <w:rFonts w:eastAsia="黑体" w:hAnsi="Times New Roman"/>
        </w:rPr>
      </w:pPr>
      <w:r w:rsidRPr="004937B9">
        <w:rPr>
          <w:rFonts w:eastAsia="黑体" w:hint="eastAsia"/>
          <w:lang w:val="zh-CN"/>
        </w:rPr>
        <w:t>构建新的定制应用程序。</w:t>
      </w:r>
    </w:p>
    <w:p w:rsidR="003863DA" w:rsidRPr="004937B9" w:rsidRDefault="003863DA">
      <w:pPr>
        <w:pStyle w:val="BulletDashIndentMore"/>
        <w:rPr>
          <w:rFonts w:eastAsia="黑体" w:hAnsi="Times New Roman"/>
        </w:rPr>
      </w:pPr>
      <w:r w:rsidRPr="004937B9">
        <w:rPr>
          <w:rFonts w:eastAsia="黑体" w:hint="eastAsia"/>
          <w:lang w:val="zh-CN"/>
        </w:rPr>
        <w:t>将分散的功能合并到范围更广泛的面向服务体系结构中。</w:t>
      </w:r>
    </w:p>
    <w:p w:rsidR="003863DA" w:rsidRPr="004937B9" w:rsidRDefault="003863DA" w:rsidP="004937B9">
      <w:pPr>
        <w:pStyle w:val="BulletRoundIndent"/>
        <w:rPr>
          <w:rFonts w:eastAsia="黑体" w:hAnsi="Times New Roman"/>
          <w:spacing w:val="-4"/>
          <w:lang w:val="en-US"/>
        </w:rPr>
      </w:pPr>
      <w:r w:rsidRPr="004937B9">
        <w:rPr>
          <w:rFonts w:eastAsia="黑体"/>
          <w:spacing w:val="-4"/>
          <w:lang w:val="en-US"/>
        </w:rPr>
        <w:t xml:space="preserve">EMC Documentum Composer </w:t>
      </w:r>
      <w:r w:rsidRPr="004937B9">
        <w:rPr>
          <w:rFonts w:eastAsia="黑体" w:hint="eastAsia"/>
          <w:spacing w:val="-4"/>
        </w:rPr>
        <w:t>基于</w:t>
      </w:r>
      <w:r w:rsidRPr="004937B9">
        <w:rPr>
          <w:rFonts w:eastAsia="黑体"/>
          <w:spacing w:val="-4"/>
          <w:lang w:val="en-US"/>
        </w:rPr>
        <w:t xml:space="preserve"> Eclipse </w:t>
      </w:r>
      <w:r w:rsidRPr="004937B9">
        <w:rPr>
          <w:rFonts w:eastAsia="黑体" w:hint="eastAsia"/>
          <w:spacing w:val="-4"/>
        </w:rPr>
        <w:t>的工具为设计、部署和维护</w:t>
      </w:r>
      <w:r w:rsidRPr="004937B9">
        <w:rPr>
          <w:rFonts w:eastAsia="黑体"/>
          <w:spacing w:val="-4"/>
          <w:lang w:val="en-US"/>
        </w:rPr>
        <w:t xml:space="preserve"> Documentum </w:t>
      </w:r>
      <w:r w:rsidRPr="004937B9">
        <w:rPr>
          <w:rFonts w:eastAsia="黑体" w:hint="eastAsia"/>
          <w:spacing w:val="-4"/>
        </w:rPr>
        <w:t>应用程序创建了一个统一的环境</w:t>
      </w:r>
      <w:r w:rsidRPr="004937B9">
        <w:rPr>
          <w:rFonts w:eastAsia="黑体" w:hint="eastAsia"/>
          <w:spacing w:val="-4"/>
          <w:lang w:val="en-US"/>
        </w:rPr>
        <w:t>，</w:t>
      </w:r>
      <w:r w:rsidRPr="004937B9">
        <w:rPr>
          <w:rFonts w:eastAsia="黑体" w:hint="eastAsia"/>
          <w:spacing w:val="-4"/>
        </w:rPr>
        <w:t>使定制应用程序和提高生产效率更加容易。</w:t>
      </w:r>
    </w:p>
    <w:p w:rsidR="003863DA" w:rsidRPr="004937B9" w:rsidRDefault="003863DA">
      <w:pPr>
        <w:pStyle w:val="BulletRoundIndent"/>
        <w:rPr>
          <w:rFonts w:eastAsia="黑体" w:hAnsi="Times New Roman"/>
          <w:spacing w:val="0"/>
        </w:rPr>
      </w:pPr>
      <w:r w:rsidRPr="004937B9">
        <w:rPr>
          <w:rFonts w:eastAsia="黑体" w:hint="eastAsia"/>
          <w:spacing w:val="0"/>
        </w:rPr>
        <w:t>增强且可定制的用户界面缩短了用户的学习过程，并且提高了生产效率。</w:t>
      </w:r>
    </w:p>
    <w:p w:rsidR="003863DA" w:rsidRPr="004937B9" w:rsidRDefault="003863DA">
      <w:pPr>
        <w:pStyle w:val="BulletRoundIndent"/>
        <w:rPr>
          <w:rFonts w:eastAsia="黑体" w:hAnsi="Times New Roman"/>
          <w:spacing w:val="0"/>
        </w:rPr>
      </w:pPr>
      <w:r w:rsidRPr="004937B9">
        <w:rPr>
          <w:rFonts w:eastAsia="黑体"/>
          <w:spacing w:val="0"/>
        </w:rPr>
        <w:t xml:space="preserve">Branch Office Caching Services </w:t>
      </w:r>
      <w:r w:rsidRPr="004937B9">
        <w:rPr>
          <w:rFonts w:eastAsia="黑体" w:hint="eastAsia"/>
          <w:spacing w:val="0"/>
        </w:rPr>
        <w:t>使用新的读写功能增强了全球分布的网络，为那些具有高性能、远程应用程序需求的企业提供了一个卓越的解决方案。</w:t>
      </w:r>
    </w:p>
    <w:p w:rsidR="003863DA" w:rsidRPr="004937B9" w:rsidRDefault="003863DA">
      <w:pPr>
        <w:pStyle w:val="Body"/>
        <w:rPr>
          <w:rFonts w:eastAsia="黑体" w:hAnsi="Times New Roman"/>
        </w:rPr>
      </w:pPr>
      <w:r w:rsidRPr="004937B9">
        <w:rPr>
          <w:rFonts w:eastAsia="黑体" w:hint="eastAsia"/>
          <w:lang w:val="zh-CN"/>
        </w:rPr>
        <w:t>这些基础架构功能增强使</w:t>
      </w:r>
      <w:r w:rsidRPr="004937B9">
        <w:rPr>
          <w:rFonts w:eastAsia="黑体"/>
          <w:lang w:val="zh-CN"/>
        </w:rPr>
        <w:t xml:space="preserve"> Documentum </w:t>
      </w:r>
      <w:r w:rsidRPr="004937B9">
        <w:rPr>
          <w:rFonts w:eastAsia="黑体" w:hint="eastAsia"/>
          <w:lang w:val="zh-CN"/>
        </w:rPr>
        <w:t>成为在企业范围内实现标准化的理想平台。通用的体系结构跨多个应用程序统一了人员、流程和策略，有助于企业利用内容实现竞争优势。</w:t>
      </w:r>
    </w:p>
    <w:p w:rsidR="003863DA" w:rsidRPr="003B5EC2" w:rsidRDefault="003863DA">
      <w:pPr>
        <w:pStyle w:val="Subhead1"/>
        <w:rPr>
          <w:rFonts w:eastAsia="黑体" w:hAnsi="Times New Roman"/>
        </w:rPr>
      </w:pPr>
      <w:r w:rsidRPr="003B5EC2">
        <w:rPr>
          <w:rFonts w:eastAsia="黑体" w:hint="eastAsia"/>
          <w:lang w:val="zh-CN"/>
        </w:rPr>
        <w:t>订购信息</w:t>
      </w:r>
    </w:p>
    <w:p w:rsidR="003863DA" w:rsidRPr="004937B9" w:rsidRDefault="003863DA" w:rsidP="004937B9">
      <w:pPr>
        <w:autoSpaceDE w:val="0"/>
        <w:autoSpaceDN w:val="0"/>
        <w:adjustRightInd w:val="0"/>
        <w:rPr>
          <w:rFonts w:ascii="Univers" w:eastAsia="黑体" w:hAnsi="Univers"/>
          <w:sz w:val="20"/>
          <w:szCs w:val="21"/>
        </w:rPr>
      </w:pPr>
      <w:r w:rsidRPr="004937B9">
        <w:rPr>
          <w:rFonts w:ascii="Univers" w:eastAsia="黑体" w:hAnsi="Univers"/>
          <w:szCs w:val="21"/>
          <w:lang w:val="zh-CN"/>
        </w:rPr>
        <w:t xml:space="preserve">Documentum </w:t>
      </w:r>
      <w:r w:rsidRPr="004937B9">
        <w:rPr>
          <w:rFonts w:ascii="Univers" w:eastAsia="黑体" w:hAnsi="Univers" w:hint="eastAsia"/>
          <w:szCs w:val="21"/>
          <w:lang w:val="zh-CN"/>
        </w:rPr>
        <w:t>平台由</w:t>
      </w:r>
      <w:r w:rsidRPr="004937B9">
        <w:rPr>
          <w:rFonts w:ascii="Univers" w:eastAsia="黑体" w:hAnsi="Univers"/>
          <w:szCs w:val="21"/>
          <w:lang w:val="zh-CN"/>
        </w:rPr>
        <w:t xml:space="preserve"> EMC </w:t>
      </w:r>
      <w:r w:rsidRPr="004937B9">
        <w:rPr>
          <w:rFonts w:ascii="Univers" w:eastAsia="黑体" w:hAnsi="Univers" w:hint="eastAsia"/>
          <w:szCs w:val="21"/>
          <w:lang w:val="zh-CN"/>
        </w:rPr>
        <w:t>内容管理和归档直销及内部销售人员进行销售。此产品的“首次客户发货”日期尚未确定，而此产品的发布资料将在产品正式上市后尽快发送给您。</w:t>
      </w:r>
    </w:p>
    <w:p w:rsidR="003863DA" w:rsidRPr="003B5EC2" w:rsidRDefault="003863DA">
      <w:pPr>
        <w:pStyle w:val="Subhead1"/>
        <w:rPr>
          <w:rFonts w:eastAsia="黑体" w:hAnsi="Times New Roman"/>
        </w:rPr>
      </w:pPr>
      <w:r w:rsidRPr="003B5EC2">
        <w:rPr>
          <w:rFonts w:eastAsia="黑体" w:hint="eastAsia"/>
          <w:lang w:val="zh-CN"/>
        </w:rPr>
        <w:t>行动要求</w:t>
      </w:r>
    </w:p>
    <w:p w:rsidR="003863DA" w:rsidRPr="004937B9" w:rsidRDefault="003863DA">
      <w:pPr>
        <w:pStyle w:val="Body"/>
        <w:rPr>
          <w:rFonts w:eastAsia="黑体" w:hAnsi="Times New Roman"/>
        </w:rPr>
      </w:pPr>
      <w:r w:rsidRPr="004937B9">
        <w:rPr>
          <w:rFonts w:eastAsia="黑体" w:hint="eastAsia"/>
          <w:lang w:val="zh-CN"/>
        </w:rPr>
        <w:t>对于</w:t>
      </w:r>
      <w:r w:rsidRPr="004937B9">
        <w:rPr>
          <w:rFonts w:eastAsia="黑体"/>
          <w:lang w:val="zh-CN"/>
        </w:rPr>
        <w:t xml:space="preserve"> EMC </w:t>
      </w:r>
      <w:r w:rsidRPr="004937B9">
        <w:rPr>
          <w:rFonts w:eastAsia="黑体" w:hint="eastAsia"/>
          <w:lang w:val="zh-CN"/>
        </w:rPr>
        <w:t>内容管理和归档销售人员、归档直销和内部销售人员，以及</w:t>
      </w:r>
      <w:r w:rsidRPr="004937B9">
        <w:rPr>
          <w:rFonts w:eastAsia="黑体"/>
          <w:lang w:val="zh-CN"/>
        </w:rPr>
        <w:t xml:space="preserve"> ISV </w:t>
      </w:r>
      <w:r w:rsidRPr="004937B9">
        <w:rPr>
          <w:rFonts w:eastAsia="黑体" w:hint="eastAsia"/>
          <w:lang w:val="zh-CN"/>
        </w:rPr>
        <w:t>合作伙伴而言，本次发布带来了与潜在客户和</w:t>
      </w:r>
      <w:r w:rsidRPr="004937B9">
        <w:rPr>
          <w:rFonts w:eastAsia="黑体"/>
          <w:lang w:val="zh-CN"/>
        </w:rPr>
        <w:t xml:space="preserve"> Documentum </w:t>
      </w:r>
      <w:r w:rsidRPr="004937B9">
        <w:rPr>
          <w:rFonts w:eastAsia="黑体" w:hint="eastAsia"/>
          <w:lang w:val="zh-CN"/>
        </w:rPr>
        <w:t>客户展开新对话的机会。</w:t>
      </w:r>
    </w:p>
    <w:p w:rsidR="003863DA" w:rsidRPr="00B42CF8" w:rsidRDefault="003863DA" w:rsidP="00B42CF8">
      <w:pPr>
        <w:pStyle w:val="Body"/>
        <w:jc w:val="both"/>
        <w:rPr>
          <w:rFonts w:eastAsia="黑体" w:hAnsi="Times New Roman"/>
          <w:spacing w:val="2"/>
        </w:rPr>
      </w:pPr>
      <w:r w:rsidRPr="00B42CF8">
        <w:rPr>
          <w:rFonts w:eastAsia="黑体" w:hint="eastAsia"/>
          <w:spacing w:val="2"/>
          <w:lang w:val="zh-CN"/>
        </w:rPr>
        <w:t>一定要再看一遍发布资料（下面的“发布资源”部分提供了链接），从培训开始。然后，您可以</w:t>
      </w:r>
      <w:r w:rsidRPr="00B42CF8">
        <w:rPr>
          <w:rFonts w:eastAsia="黑体"/>
          <w:spacing w:val="2"/>
          <w:lang w:val="zh-CN"/>
        </w:rPr>
        <w:t>…</w:t>
      </w:r>
    </w:p>
    <w:p w:rsidR="003863DA" w:rsidRPr="00B42CF8" w:rsidRDefault="003863DA" w:rsidP="00B42CF8">
      <w:pPr>
        <w:pStyle w:val="BulletRoundIndent"/>
        <w:rPr>
          <w:rFonts w:eastAsia="黑体"/>
          <w:lang w:val="en-US"/>
        </w:rPr>
      </w:pPr>
      <w:r w:rsidRPr="00B42CF8">
        <w:rPr>
          <w:rFonts w:eastAsia="黑体" w:hint="eastAsia"/>
        </w:rPr>
        <w:t>讨论在</w:t>
      </w:r>
      <w:r w:rsidRPr="00B42CF8">
        <w:rPr>
          <w:rFonts w:eastAsia="黑体"/>
          <w:lang w:val="en-US"/>
        </w:rPr>
        <w:t xml:space="preserve"> EMC Documentum </w:t>
      </w:r>
      <w:r w:rsidRPr="00B42CF8">
        <w:rPr>
          <w:rFonts w:eastAsia="黑体" w:hint="eastAsia"/>
        </w:rPr>
        <w:t>企业内容管理平台上实现标准化的好处</w:t>
      </w:r>
      <w:r w:rsidRPr="00B42CF8">
        <w:rPr>
          <w:rFonts w:eastAsia="黑体" w:hint="eastAsia"/>
          <w:lang w:val="en-US"/>
        </w:rPr>
        <w:t>，</w:t>
      </w:r>
      <w:r w:rsidRPr="00B42CF8">
        <w:rPr>
          <w:rFonts w:eastAsia="黑体" w:hint="eastAsia"/>
        </w:rPr>
        <w:t>将</w:t>
      </w:r>
      <w:r w:rsidRPr="00B42CF8">
        <w:rPr>
          <w:rFonts w:eastAsia="黑体"/>
          <w:lang w:val="en-US"/>
        </w:rPr>
        <w:t xml:space="preserve"> Documentum </w:t>
      </w:r>
      <w:r w:rsidRPr="00B42CF8">
        <w:rPr>
          <w:rFonts w:eastAsia="黑体" w:hint="eastAsia"/>
        </w:rPr>
        <w:t>与单点解决方案区别开来。</w:t>
      </w:r>
    </w:p>
    <w:p w:rsidR="003863DA" w:rsidRPr="004937B9" w:rsidRDefault="003863DA">
      <w:pPr>
        <w:pStyle w:val="BulletRoundIndent"/>
        <w:rPr>
          <w:rFonts w:eastAsia="黑体" w:hAnsi="Times New Roman"/>
          <w:spacing w:val="0"/>
        </w:rPr>
      </w:pPr>
      <w:r w:rsidRPr="004937B9">
        <w:rPr>
          <w:rFonts w:eastAsia="黑体" w:hint="eastAsia"/>
          <w:spacing w:val="0"/>
        </w:rPr>
        <w:t>与</w:t>
      </w:r>
      <w:r w:rsidRPr="004937B9">
        <w:rPr>
          <w:rFonts w:eastAsia="黑体"/>
          <w:spacing w:val="0"/>
        </w:rPr>
        <w:t xml:space="preserve"> IT </w:t>
      </w:r>
      <w:r w:rsidRPr="004937B9">
        <w:rPr>
          <w:rFonts w:eastAsia="黑体" w:hint="eastAsia"/>
          <w:spacing w:val="0"/>
        </w:rPr>
        <w:t>部门讨论在</w:t>
      </w:r>
      <w:r w:rsidRPr="004937B9">
        <w:rPr>
          <w:rFonts w:eastAsia="黑体"/>
          <w:spacing w:val="0"/>
        </w:rPr>
        <w:t xml:space="preserve"> EMC Documentum </w:t>
      </w:r>
      <w:r w:rsidRPr="004937B9">
        <w:rPr>
          <w:rFonts w:eastAsia="黑体" w:hint="eastAsia"/>
          <w:spacing w:val="0"/>
        </w:rPr>
        <w:t>上实现标准化以便整合应用程序信息小仓库和优化资源可带来的好处。</w:t>
      </w:r>
    </w:p>
    <w:p w:rsidR="003863DA" w:rsidRPr="004937B9" w:rsidRDefault="003863DA">
      <w:pPr>
        <w:pStyle w:val="BulletRoundIndent"/>
        <w:rPr>
          <w:rFonts w:eastAsia="黑体" w:hAnsi="Times New Roman"/>
          <w:spacing w:val="0"/>
        </w:rPr>
      </w:pPr>
      <w:r w:rsidRPr="004937B9">
        <w:rPr>
          <w:rFonts w:eastAsia="黑体" w:hint="eastAsia"/>
          <w:spacing w:val="0"/>
        </w:rPr>
        <w:t>在客户评估和选择</w:t>
      </w:r>
      <w:r w:rsidRPr="004937B9">
        <w:rPr>
          <w:rFonts w:eastAsia="黑体"/>
          <w:spacing w:val="0"/>
        </w:rPr>
        <w:t xml:space="preserve"> Documentum </w:t>
      </w:r>
      <w:r w:rsidRPr="004937B9">
        <w:rPr>
          <w:rFonts w:eastAsia="黑体" w:hint="eastAsia"/>
          <w:spacing w:val="0"/>
        </w:rPr>
        <w:t>单点式应用程序时，利用</w:t>
      </w:r>
      <w:r w:rsidRPr="004937B9">
        <w:rPr>
          <w:rFonts w:eastAsia="黑体"/>
          <w:spacing w:val="0"/>
        </w:rPr>
        <w:t xml:space="preserve"> Documentum 6 </w:t>
      </w:r>
      <w:r w:rsidRPr="004937B9">
        <w:rPr>
          <w:rFonts w:eastAsia="黑体" w:hint="eastAsia"/>
          <w:spacing w:val="0"/>
        </w:rPr>
        <w:t>平台功能增强您的销售优势。重点强调</w:t>
      </w:r>
      <w:r w:rsidRPr="004937B9">
        <w:rPr>
          <w:rFonts w:eastAsia="黑体"/>
          <w:spacing w:val="0"/>
        </w:rPr>
        <w:t xml:space="preserve"> Documentum 6 </w:t>
      </w:r>
      <w:r w:rsidRPr="004937B9">
        <w:rPr>
          <w:rFonts w:eastAsia="黑体" w:hint="eastAsia"/>
          <w:spacing w:val="0"/>
        </w:rPr>
        <w:t>的新服务、工具和广泛的可配置性的战略价值。</w:t>
      </w:r>
    </w:p>
    <w:p w:rsidR="003863DA" w:rsidRPr="003B5EC2" w:rsidRDefault="003863DA" w:rsidP="00496970">
      <w:pPr>
        <w:pStyle w:val="Subhead1"/>
        <w:pageBreakBefore/>
        <w:rPr>
          <w:rFonts w:eastAsia="黑体" w:hAnsi="Times New Roman"/>
        </w:rPr>
      </w:pPr>
      <w:r w:rsidRPr="003B5EC2">
        <w:rPr>
          <w:rFonts w:eastAsia="黑体" w:hint="eastAsia"/>
          <w:lang w:val="zh-CN"/>
        </w:rPr>
        <w:lastRenderedPageBreak/>
        <w:t>发布资源</w:t>
      </w:r>
    </w:p>
    <w:p w:rsidR="003863DA" w:rsidRPr="00B42CF8" w:rsidRDefault="003863DA" w:rsidP="00AE4CBF">
      <w:pPr>
        <w:pStyle w:val="Body"/>
        <w:rPr>
          <w:rFonts w:eastAsia="黑体"/>
        </w:rPr>
      </w:pPr>
      <w:r w:rsidRPr="00B42CF8">
        <w:rPr>
          <w:rFonts w:eastAsia="黑体" w:hint="eastAsia"/>
          <w:lang w:val="zh-CN"/>
        </w:rPr>
        <w:t>支持本次发布的内容</w:t>
      </w:r>
      <w:r w:rsidRPr="00B42CF8">
        <w:rPr>
          <w:rFonts w:eastAsia="黑体"/>
          <w:lang w:val="zh-CN"/>
        </w:rPr>
        <w:t xml:space="preserve"> — </w:t>
      </w:r>
      <w:r w:rsidRPr="00B42CF8">
        <w:rPr>
          <w:rFonts w:eastAsia="黑体" w:hint="eastAsia"/>
          <w:lang w:val="zh-CN"/>
        </w:rPr>
        <w:t>包括常见问题解答、概览、竞争报告卡、客户演示、“新特点”技术文档、产品介绍、培训等</w:t>
      </w:r>
      <w:r w:rsidRPr="00B42CF8">
        <w:rPr>
          <w:rFonts w:eastAsia="黑体"/>
          <w:lang w:val="zh-CN"/>
        </w:rPr>
        <w:t xml:space="preserve"> — </w:t>
      </w:r>
      <w:r w:rsidRPr="00B42CF8">
        <w:rPr>
          <w:rFonts w:eastAsia="黑体" w:hint="eastAsia"/>
          <w:lang w:val="zh-CN"/>
        </w:rPr>
        <w:t>都已在</w:t>
      </w:r>
      <w:r w:rsidRPr="00B42CF8">
        <w:rPr>
          <w:rFonts w:eastAsia="黑体"/>
          <w:lang w:val="zh-CN"/>
        </w:rPr>
        <w:t xml:space="preserve"> Powerlink </w:t>
      </w:r>
      <w:r w:rsidRPr="00B42CF8">
        <w:rPr>
          <w:rFonts w:eastAsia="黑体" w:hint="eastAsia"/>
          <w:lang w:val="zh-CN"/>
        </w:rPr>
        <w:t>上相应的子部分中提供，路径是：产品</w:t>
      </w:r>
      <w:r w:rsidRPr="00B42CF8">
        <w:rPr>
          <w:rFonts w:eastAsia="黑体"/>
          <w:lang w:val="zh-CN"/>
        </w:rPr>
        <w:t xml:space="preserve"> &gt; </w:t>
      </w:r>
      <w:r w:rsidR="00AE4CBF">
        <w:rPr>
          <w:rFonts w:eastAsia="黑体" w:hint="eastAsia"/>
          <w:lang w:val="zh-CN"/>
        </w:rPr>
        <w:br/>
      </w:r>
      <w:r w:rsidRPr="00B42CF8">
        <w:rPr>
          <w:rFonts w:eastAsia="黑体" w:hint="eastAsia"/>
          <w:lang w:val="zh-CN"/>
        </w:rPr>
        <w:t>软件</w:t>
      </w:r>
      <w:r w:rsidRPr="00B42CF8">
        <w:rPr>
          <w:rFonts w:eastAsia="黑体"/>
          <w:lang w:val="zh-CN"/>
        </w:rPr>
        <w:t xml:space="preserve"> D &gt; </w:t>
      </w:r>
      <w:hyperlink r:id="rId7" w:history="1">
        <w:r w:rsidRPr="00AE4CBF">
          <w:rPr>
            <w:rStyle w:val="Hyperlink"/>
            <w:rFonts w:eastAsia="黑体"/>
            <w:lang w:val="zh-CN"/>
          </w:rPr>
          <w:t xml:space="preserve">Documentum 6 </w:t>
        </w:r>
        <w:r w:rsidRPr="00AE4CBF">
          <w:rPr>
            <w:rStyle w:val="Hyperlink"/>
            <w:rFonts w:eastAsia="黑体" w:hint="eastAsia"/>
            <w:lang w:val="zh-CN"/>
          </w:rPr>
          <w:t>平台发布</w:t>
        </w:r>
      </w:hyperlink>
      <w:r w:rsidRPr="00B42CF8">
        <w:rPr>
          <w:rFonts w:eastAsia="黑体" w:hint="eastAsia"/>
          <w:lang w:val="zh-CN"/>
        </w:rPr>
        <w:t>。</w:t>
      </w:r>
    </w:p>
    <w:p w:rsidR="003863DA" w:rsidRPr="00B42CF8" w:rsidRDefault="003863DA" w:rsidP="00AE4CBF">
      <w:pPr>
        <w:pStyle w:val="Body"/>
        <w:spacing w:after="0"/>
        <w:rPr>
          <w:rFonts w:eastAsia="黑体"/>
        </w:rPr>
      </w:pPr>
      <w:r w:rsidRPr="00B42CF8">
        <w:rPr>
          <w:rFonts w:eastAsia="黑体" w:hint="eastAsia"/>
          <w:lang w:val="zh-CN"/>
        </w:rPr>
        <w:t>在</w:t>
      </w:r>
      <w:r w:rsidRPr="00B42CF8">
        <w:rPr>
          <w:rFonts w:eastAsia="黑体"/>
        </w:rPr>
        <w:t xml:space="preserve"> 7 </w:t>
      </w:r>
      <w:r w:rsidRPr="00B42CF8">
        <w:rPr>
          <w:rFonts w:eastAsia="黑体" w:hint="eastAsia"/>
          <w:lang w:val="zh-CN"/>
        </w:rPr>
        <w:t>月</w:t>
      </w:r>
      <w:r w:rsidRPr="00B42CF8">
        <w:rPr>
          <w:rFonts w:eastAsia="黑体"/>
        </w:rPr>
        <w:t xml:space="preserve"> 30 </w:t>
      </w:r>
      <w:r w:rsidRPr="00B42CF8">
        <w:rPr>
          <w:rFonts w:eastAsia="黑体" w:hint="eastAsia"/>
          <w:lang w:val="zh-CN"/>
        </w:rPr>
        <w:t>日</w:t>
      </w:r>
      <w:r w:rsidRPr="00B42CF8">
        <w:rPr>
          <w:rFonts w:eastAsia="黑体" w:hint="eastAsia"/>
        </w:rPr>
        <w:t>，</w:t>
      </w:r>
      <w:r w:rsidRPr="00B42CF8">
        <w:rPr>
          <w:rFonts w:eastAsia="黑体" w:hint="eastAsia"/>
          <w:lang w:val="zh-CN"/>
        </w:rPr>
        <w:t>您还能在</w:t>
      </w:r>
      <w:r w:rsidRPr="00B42CF8">
        <w:rPr>
          <w:rFonts w:eastAsia="黑体"/>
        </w:rPr>
        <w:t xml:space="preserve"> emc.software.com </w:t>
      </w:r>
      <w:r w:rsidRPr="00B42CF8">
        <w:rPr>
          <w:rFonts w:eastAsia="黑体" w:hint="eastAsia"/>
          <w:lang w:val="zh-CN"/>
        </w:rPr>
        <w:t>上找到有关</w:t>
      </w:r>
      <w:r w:rsidRPr="00B42CF8">
        <w:rPr>
          <w:rFonts w:eastAsia="黑体"/>
        </w:rPr>
        <w:t xml:space="preserve"> Documentum 6 </w:t>
      </w:r>
      <w:r w:rsidRPr="00B42CF8">
        <w:rPr>
          <w:rFonts w:eastAsia="黑体" w:hint="eastAsia"/>
          <w:lang w:val="zh-CN"/>
        </w:rPr>
        <w:t>平台的公开信息</w:t>
      </w:r>
      <w:r w:rsidRPr="00B42CF8">
        <w:rPr>
          <w:rFonts w:eastAsia="黑体" w:hint="eastAsia"/>
        </w:rPr>
        <w:t>，</w:t>
      </w:r>
      <w:r w:rsidRPr="00B42CF8">
        <w:rPr>
          <w:rFonts w:eastAsia="黑体"/>
        </w:rPr>
        <w:t xml:space="preserve">URL </w:t>
      </w:r>
      <w:r w:rsidRPr="00B42CF8">
        <w:rPr>
          <w:rFonts w:eastAsia="黑体" w:hint="eastAsia"/>
          <w:lang w:val="zh-CN"/>
        </w:rPr>
        <w:t>是</w:t>
      </w:r>
      <w:r w:rsidRPr="00B42CF8">
        <w:rPr>
          <w:rFonts w:eastAsia="黑体" w:hint="eastAsia"/>
        </w:rPr>
        <w:t>：</w:t>
      </w:r>
      <w:hyperlink r:id="rId8" w:tooltip="http://www.emcsoftware.com.cn/microsites/documentum_6_landing/documentum-6-platform.htm" w:history="1">
        <w:r w:rsidRPr="00AE4CBF">
          <w:rPr>
            <w:rStyle w:val="Hyperlink"/>
            <w:rFonts w:eastAsia="黑体"/>
          </w:rPr>
          <w:t>http://www.emcsoftware.com.cn/microsites/documentum_6_landing/documentum-6-platform.htm</w:t>
        </w:r>
      </w:hyperlink>
      <w:r w:rsidRPr="00AE4CBF">
        <w:rPr>
          <w:rFonts w:eastAsia="黑体" w:hint="eastAsia"/>
          <w:lang w:val="zh-CN"/>
        </w:rPr>
        <w:t>。</w:t>
      </w:r>
    </w:p>
    <w:p w:rsidR="003863DA" w:rsidRPr="00AE4CBF" w:rsidRDefault="003863DA" w:rsidP="00AE4CBF">
      <w:pPr>
        <w:pStyle w:val="Body"/>
        <w:spacing w:after="0"/>
        <w:jc w:val="both"/>
        <w:rPr>
          <w:rFonts w:ascii="Century Gothic" w:eastAsia="黑体" w:hAnsi="Century Gothic"/>
          <w:b/>
          <w:sz w:val="20"/>
          <w:szCs w:val="20"/>
        </w:rPr>
      </w:pPr>
      <w:r w:rsidRPr="00AE4CBF">
        <w:rPr>
          <w:rFonts w:ascii="Century Gothic" w:eastAsia="黑体" w:hint="eastAsia"/>
          <w:b/>
          <w:sz w:val="20"/>
          <w:szCs w:val="20"/>
          <w:lang w:val="zh-CN"/>
        </w:rPr>
        <w:t>如有疑问</w:t>
      </w:r>
      <w:r w:rsidRPr="00AE4CBF">
        <w:rPr>
          <w:rFonts w:ascii="Century Gothic" w:eastAsia="黑体" w:hint="eastAsia"/>
          <w:b/>
          <w:sz w:val="20"/>
          <w:szCs w:val="20"/>
        </w:rPr>
        <w:t>，</w:t>
      </w:r>
      <w:r w:rsidRPr="00AE4CBF">
        <w:rPr>
          <w:rFonts w:ascii="Century Gothic" w:eastAsia="黑体" w:hint="eastAsia"/>
          <w:b/>
          <w:sz w:val="20"/>
          <w:szCs w:val="20"/>
          <w:lang w:val="zh-CN"/>
        </w:rPr>
        <w:t>请与</w:t>
      </w:r>
      <w:r w:rsidRPr="00AE4CBF">
        <w:rPr>
          <w:rFonts w:ascii="Century Gothic" w:eastAsia="黑体" w:hAnsi="Century Gothic"/>
          <w:b/>
          <w:sz w:val="20"/>
          <w:szCs w:val="20"/>
        </w:rPr>
        <w:t xml:space="preserve"> Patricia Anderson </w:t>
      </w:r>
      <w:r w:rsidRPr="00AE4CBF">
        <w:rPr>
          <w:rFonts w:ascii="Century Gothic" w:eastAsia="黑体" w:hint="eastAsia"/>
          <w:b/>
          <w:sz w:val="20"/>
          <w:szCs w:val="20"/>
          <w:lang w:val="zh-CN"/>
        </w:rPr>
        <w:t>联系</w:t>
      </w:r>
      <w:r w:rsidRPr="00AE4CBF">
        <w:rPr>
          <w:rFonts w:ascii="Century Gothic" w:eastAsia="黑体" w:hint="eastAsia"/>
          <w:b/>
          <w:sz w:val="20"/>
          <w:szCs w:val="20"/>
        </w:rPr>
        <w:t>，</w:t>
      </w:r>
      <w:r w:rsidRPr="00AE4CBF">
        <w:rPr>
          <w:rFonts w:ascii="Century Gothic" w:eastAsia="黑体" w:hint="eastAsia"/>
          <w:b/>
          <w:sz w:val="20"/>
          <w:szCs w:val="20"/>
          <w:lang w:val="zh-CN"/>
        </w:rPr>
        <w:t>电子邮件地址</w:t>
      </w:r>
      <w:r w:rsidRPr="00AE4CBF">
        <w:rPr>
          <w:rFonts w:ascii="Century Gothic" w:eastAsia="黑体" w:hint="eastAsia"/>
          <w:b/>
          <w:sz w:val="20"/>
          <w:szCs w:val="20"/>
        </w:rPr>
        <w:t>：</w:t>
      </w:r>
      <w:hyperlink r:id="rId9" w:history="1">
        <w:r w:rsidR="00AE4CBF" w:rsidRPr="00AE4CBF">
          <w:rPr>
            <w:rStyle w:val="Hyperlink"/>
            <w:b/>
            <w:sz w:val="20"/>
            <w:szCs w:val="20"/>
          </w:rPr>
          <w:t>Anderson_Patricia@emc.com</w:t>
        </w:r>
      </w:hyperlink>
      <w:r w:rsidRPr="00AE4CBF">
        <w:rPr>
          <w:rFonts w:ascii="Century Gothic" w:eastAsia="黑体" w:hint="eastAsia"/>
          <w:b/>
          <w:sz w:val="20"/>
          <w:szCs w:val="20"/>
        </w:rPr>
        <w:t>，</w:t>
      </w:r>
      <w:r w:rsidRPr="00AE4CBF">
        <w:rPr>
          <w:rFonts w:ascii="Century Gothic" w:eastAsia="黑体" w:hint="eastAsia"/>
          <w:b/>
          <w:sz w:val="20"/>
          <w:szCs w:val="20"/>
          <w:lang w:val="zh-CN"/>
        </w:rPr>
        <w:t>也可以致电</w:t>
      </w:r>
      <w:r w:rsidRPr="00AE4CBF">
        <w:rPr>
          <w:rFonts w:ascii="Century Gothic" w:eastAsia="黑体" w:hAnsi="Century Gothic"/>
          <w:b/>
          <w:sz w:val="20"/>
          <w:szCs w:val="20"/>
        </w:rPr>
        <w:t xml:space="preserve"> 925-600-5471</w:t>
      </w:r>
      <w:r w:rsidRPr="00AE4CBF">
        <w:rPr>
          <w:rFonts w:ascii="Century Gothic" w:eastAsia="黑体" w:hint="eastAsia"/>
          <w:b/>
          <w:sz w:val="20"/>
          <w:szCs w:val="20"/>
          <w:lang w:val="zh-CN"/>
        </w:rPr>
        <w:t>。</w:t>
      </w:r>
    </w:p>
    <w:sectPr w:rsidR="003863DA" w:rsidRPr="00AE4CBF" w:rsidSect="00692BA4">
      <w:headerReference w:type="default" r:id="rId10"/>
      <w:footerReference w:type="default" r:id="rId11"/>
      <w:footnotePr>
        <w:numFmt w:val="lowerRoman"/>
      </w:footnotePr>
      <w:endnotePr>
        <w:numFmt w:val="decimal"/>
      </w:endnotePr>
      <w:type w:val="continuous"/>
      <w:pgSz w:w="11907" w:h="16839" w:code="9"/>
      <w:pgMar w:top="1170" w:right="1440" w:bottom="1170" w:left="1440" w:header="540" w:footer="55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884" w:rsidRDefault="00383884">
      <w:r>
        <w:separator/>
      </w:r>
    </w:p>
  </w:endnote>
  <w:endnote w:type="continuationSeparator" w:id="1">
    <w:p w:rsidR="00383884" w:rsidRDefault="00383884">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Footer"/>
      <w:tabs>
        <w:tab w:val="clear" w:pos="9360"/>
        <w:tab w:val="right" w:pos="9000"/>
      </w:tabs>
      <w:rPr>
        <w:rFonts w:eastAsia="黑体"/>
      </w:rPr>
    </w:pPr>
    <w:r w:rsidRPr="00C92638">
      <w:rPr>
        <w:rFonts w:eastAsia="黑体"/>
        <w:lang w:val="zh-CN"/>
      </w:rPr>
      <w:t xml:space="preserve">EMC </w:t>
    </w:r>
    <w:r w:rsidRPr="00C92638">
      <w:rPr>
        <w:rFonts w:eastAsia="黑体" w:hint="eastAsia"/>
        <w:lang w:val="zh-CN"/>
      </w:rPr>
      <w:t>保密资料</w:t>
    </w:r>
    <w:r w:rsidRPr="00C92638">
      <w:rPr>
        <w:rFonts w:eastAsia="黑体"/>
        <w:lang w:val="zh-CN"/>
      </w:rPr>
      <w:t xml:space="preserve"> — </w:t>
    </w:r>
    <w:r w:rsidRPr="00C92638">
      <w:rPr>
        <w:rFonts w:eastAsia="黑体" w:hint="eastAsia"/>
        <w:lang w:val="zh-CN"/>
      </w:rPr>
      <w:t>仅限内部使用</w:t>
    </w:r>
    <w:r w:rsidRPr="00C92638">
      <w:rPr>
        <w:rFonts w:eastAsia="黑体"/>
      </w:rPr>
      <w:tab/>
    </w:r>
    <w:r w:rsidR="008322A4" w:rsidRPr="00C92638">
      <w:rPr>
        <w:rStyle w:val="PageNumber"/>
        <w:rFonts w:eastAsia="黑体"/>
      </w:rPr>
      <w:fldChar w:fldCharType="begin"/>
    </w:r>
    <w:r w:rsidRPr="00C92638">
      <w:rPr>
        <w:rStyle w:val="PageNumber"/>
        <w:rFonts w:eastAsia="黑体"/>
      </w:rPr>
      <w:instrText xml:space="preserve"> PAGE </w:instrText>
    </w:r>
    <w:r w:rsidR="008322A4" w:rsidRPr="00C92638">
      <w:rPr>
        <w:rStyle w:val="PageNumber"/>
        <w:rFonts w:eastAsia="黑体"/>
      </w:rPr>
      <w:fldChar w:fldCharType="separate"/>
    </w:r>
    <w:r w:rsidR="00D57A17">
      <w:rPr>
        <w:rStyle w:val="PageNumber"/>
        <w:rFonts w:eastAsia="黑体"/>
        <w:noProof/>
      </w:rPr>
      <w:t>2</w:t>
    </w:r>
    <w:r w:rsidR="008322A4" w:rsidRPr="00C92638">
      <w:rPr>
        <w:rStyle w:val="PageNumber"/>
        <w:rFonts w:eastAsia="黑体"/>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884" w:rsidRDefault="00383884">
      <w:r>
        <w:separator/>
      </w:r>
    </w:p>
  </w:footnote>
  <w:footnote w:type="continuationSeparator" w:id="1">
    <w:p w:rsidR="00383884" w:rsidRDefault="003838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Header"/>
      <w:tabs>
        <w:tab w:val="clear" w:pos="9360"/>
        <w:tab w:val="right" w:pos="9000"/>
      </w:tabs>
      <w:rPr>
        <w:rFonts w:eastAsia="黑体"/>
      </w:rPr>
    </w:pPr>
    <w:r w:rsidRPr="00C92638">
      <w:rPr>
        <w:rFonts w:eastAsia="黑体"/>
        <w:noProof w:val="0"/>
        <w:lang w:val="zh-CN"/>
      </w:rPr>
      <w:t>Powerlink</w:t>
    </w:r>
    <w:r w:rsidRPr="00C92638">
      <w:rPr>
        <w:rFonts w:eastAsia="黑体"/>
      </w:rPr>
      <w:tab/>
    </w:r>
    <w:r w:rsidRPr="00C92638">
      <w:rPr>
        <w:rFonts w:eastAsia="黑体"/>
        <w:noProof w:val="0"/>
        <w:lang w:val="zh-CN"/>
      </w:rPr>
      <w:t xml:space="preserve">2007 </w:t>
    </w:r>
    <w:r w:rsidRPr="00C92638">
      <w:rPr>
        <w:rFonts w:eastAsia="黑体" w:hint="eastAsia"/>
        <w:noProof w:val="0"/>
        <w:lang w:val="zh-CN"/>
      </w:rPr>
      <w:t>年</w:t>
    </w:r>
    <w:r w:rsidRPr="00C92638">
      <w:rPr>
        <w:rFonts w:eastAsia="黑体"/>
        <w:noProof w:val="0"/>
        <w:lang w:val="zh-CN"/>
      </w:rPr>
      <w:t xml:space="preserve"> 7 </w:t>
    </w:r>
    <w:r w:rsidRPr="00C92638">
      <w:rPr>
        <w:rFonts w:eastAsia="黑体" w:hint="eastAsia"/>
        <w:noProof w:val="0"/>
        <w:lang w:val="zh-CN"/>
      </w:rPr>
      <w:t>月</w:t>
    </w:r>
    <w:r w:rsidRPr="00C92638">
      <w:rPr>
        <w:rFonts w:eastAsia="黑体"/>
        <w:noProof w:val="0"/>
        <w:lang w:val="zh-CN"/>
      </w:rPr>
      <w:t xml:space="preserve"> 19 </w:t>
    </w:r>
    <w:r w:rsidRPr="00C92638">
      <w:rPr>
        <w:rFonts w:eastAsia="黑体" w:hint="eastAsia"/>
        <w:noProof w:val="0"/>
        <w:lang w:val="zh-CN"/>
      </w:rPr>
      <w:t>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D94"/>
    <w:multiLevelType w:val="singleLevel"/>
    <w:tmpl w:val="5DD63620"/>
    <w:lvl w:ilvl="0">
      <w:start w:val="2"/>
      <w:numFmt w:val="decimal"/>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vertAlign w:val="baseline"/>
      </w:rPr>
    </w:lvl>
  </w:abstractNum>
  <w:abstractNum w:abstractNumId="1">
    <w:nsid w:val="112E3EC8"/>
    <w:multiLevelType w:val="hybridMultilevel"/>
    <w:tmpl w:val="A9B6180A"/>
    <w:lvl w:ilvl="0" w:tplc="AEA6A9E0">
      <w:start w:val="1"/>
      <w:numFmt w:val="bullet"/>
      <w:pStyle w:val="BulletRound"/>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A3805A6"/>
    <w:multiLevelType w:val="multilevel"/>
    <w:tmpl w:val="38987E2E"/>
    <w:lvl w:ilvl="0">
      <w:start w:val="1"/>
      <w:numFmt w:val="none"/>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effect w:val="none"/>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1358E9"/>
    <w:multiLevelType w:val="hybridMultilevel"/>
    <w:tmpl w:val="5D1218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1CA05A04"/>
    <w:multiLevelType w:val="hybridMultilevel"/>
    <w:tmpl w:val="0958F036"/>
    <w:lvl w:ilvl="0" w:tplc="5F3255E8">
      <w:start w:val="1"/>
      <w:numFmt w:val="bullet"/>
      <w:pStyle w:val="BulletDashIndentMore"/>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7D2627C"/>
    <w:multiLevelType w:val="singleLevel"/>
    <w:tmpl w:val="1ACA2338"/>
    <w:lvl w:ilvl="0">
      <w:start w:val="1"/>
      <w:numFmt w:val="bullet"/>
      <w:lvlText w:val=""/>
      <w:lvlJc w:val="left"/>
      <w:pPr>
        <w:tabs>
          <w:tab w:val="num" w:pos="360"/>
        </w:tabs>
        <w:ind w:left="360" w:hanging="360"/>
      </w:pPr>
      <w:rPr>
        <w:rFonts w:ascii="Symbol" w:hAnsi="Symbol" w:cs="Times New Roman" w:hint="default"/>
      </w:rPr>
    </w:lvl>
  </w:abstractNum>
  <w:abstractNum w:abstractNumId="6">
    <w:nsid w:val="2A052F1F"/>
    <w:multiLevelType w:val="hybridMultilevel"/>
    <w:tmpl w:val="9E581194"/>
    <w:lvl w:ilvl="0" w:tplc="9D94BEAC">
      <w:start w:val="1"/>
      <w:numFmt w:val="none"/>
      <w:pStyle w:val="Objection"/>
      <w:lvlText w:val="Objection:"/>
      <w:lvlJc w:val="left"/>
      <w:pPr>
        <w:tabs>
          <w:tab w:val="num" w:pos="360"/>
        </w:tabs>
        <w:ind w:left="720" w:hanging="720"/>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AD903E3"/>
    <w:multiLevelType w:val="singleLevel"/>
    <w:tmpl w:val="761ECE18"/>
    <w:lvl w:ilvl="0">
      <w:start w:val="1"/>
      <w:numFmt w:val="bullet"/>
      <w:lvlText w:val=""/>
      <w:lvlJc w:val="left"/>
      <w:pPr>
        <w:tabs>
          <w:tab w:val="num" w:pos="1440"/>
        </w:tabs>
        <w:ind w:left="1440" w:hanging="360"/>
      </w:pPr>
      <w:rPr>
        <w:rFonts w:ascii="Symbol" w:hAnsi="Symbol" w:cs="Times New Roman" w:hint="default"/>
      </w:rPr>
    </w:lvl>
  </w:abstractNum>
  <w:abstractNum w:abstractNumId="8">
    <w:nsid w:val="2C696FF1"/>
    <w:multiLevelType w:val="hybridMultilevel"/>
    <w:tmpl w:val="7382D35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B137BD"/>
    <w:multiLevelType w:val="hybridMultilevel"/>
    <w:tmpl w:val="69960D52"/>
    <w:lvl w:ilvl="0" w:tplc="94841B3E">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31C752D1"/>
    <w:multiLevelType w:val="hybridMultilevel"/>
    <w:tmpl w:val="D828EED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38E555D8"/>
    <w:multiLevelType w:val="hybridMultilevel"/>
    <w:tmpl w:val="BCFC9982"/>
    <w:lvl w:ilvl="0" w:tplc="6CA0C53E">
      <w:start w:val="1"/>
      <w:numFmt w:val="none"/>
      <w:pStyle w:val="Response"/>
      <w:lvlText w:val="Response: "/>
      <w:lvlJc w:val="left"/>
      <w:pPr>
        <w:tabs>
          <w:tab w:val="num" w:pos="360"/>
        </w:tabs>
        <w:ind w:left="1080" w:hanging="1080"/>
      </w:pPr>
      <w:rPr>
        <w:rFonts w:ascii="Century Gothic" w:hAnsi="Century Gothic" w:cs="Times New Roman" w:hint="default"/>
        <w:b w:val="0"/>
        <w:i w:val="0"/>
        <w:caps w:val="0"/>
        <w:strike w:val="0"/>
        <w:dstrike w:val="0"/>
        <w:outline w:val="0"/>
        <w:shadow w:val="0"/>
        <w:emboss w:val="0"/>
        <w:imprint w:val="0"/>
        <w:vanish w:val="0"/>
        <w:sz w:val="20"/>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503D8"/>
    <w:multiLevelType w:val="hybridMultilevel"/>
    <w:tmpl w:val="C63C8BA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4F3D1A39"/>
    <w:multiLevelType w:val="hybridMultilevel"/>
    <w:tmpl w:val="594AC2D2"/>
    <w:lvl w:ilvl="0" w:tplc="F45E6DA4">
      <w:start w:val="1"/>
      <w:numFmt w:val="none"/>
      <w:pStyle w:val="QandAQuestion"/>
      <w:lvlText w:val="问："/>
      <w:lvlJc w:val="left"/>
      <w:pPr>
        <w:tabs>
          <w:tab w:val="num" w:pos="360"/>
        </w:tabs>
        <w:ind w:left="720" w:hanging="720"/>
      </w:pPr>
      <w:rPr>
        <w:rFonts w:ascii="Century Gothic" w:eastAsia="黑体"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2944AC2"/>
    <w:multiLevelType w:val="singleLevel"/>
    <w:tmpl w:val="FC28351C"/>
    <w:lvl w:ilvl="0">
      <w:start w:val="1"/>
      <w:numFmt w:val="none"/>
      <w:lvlText w:val=""/>
      <w:lvlJc w:val="left"/>
      <w:pPr>
        <w:ind w:left="360" w:hanging="360"/>
      </w:pPr>
      <w:rPr>
        <w:rFonts w:ascii="New York" w:hAnsi="New York" w:cs="Times New Roman" w:hint="default"/>
        <w:b/>
        <w:i w:val="0"/>
        <w:sz w:val="24"/>
        <w:szCs w:val="24"/>
      </w:rPr>
    </w:lvl>
  </w:abstractNum>
  <w:abstractNum w:abstractNumId="15">
    <w:nsid w:val="56606D0D"/>
    <w:multiLevelType w:val="singleLevel"/>
    <w:tmpl w:val="F77E307E"/>
    <w:lvl w:ilvl="0">
      <w:start w:val="1"/>
      <w:numFmt w:val="bullet"/>
      <w:lvlText w:val=""/>
      <w:lvlJc w:val="left"/>
      <w:pPr>
        <w:tabs>
          <w:tab w:val="num" w:pos="1440"/>
        </w:tabs>
        <w:ind w:left="1440" w:hanging="360"/>
      </w:pPr>
      <w:rPr>
        <w:rFonts w:ascii="Symbol" w:hAnsi="Symbol" w:cs="Times New Roman" w:hint="default"/>
      </w:rPr>
    </w:lvl>
  </w:abstractNum>
  <w:abstractNum w:abstractNumId="16">
    <w:nsid w:val="5AE24C95"/>
    <w:multiLevelType w:val="hybridMultilevel"/>
    <w:tmpl w:val="10E8E9D2"/>
    <w:lvl w:ilvl="0" w:tplc="F4A8985E">
      <w:start w:val="1"/>
      <w:numFmt w:val="none"/>
      <w:pStyle w:val="QandAAnswer"/>
      <w:lvlText w:val="答："/>
      <w:lvlJc w:val="left"/>
      <w:pPr>
        <w:tabs>
          <w:tab w:val="num" w:pos="360"/>
        </w:tabs>
        <w:ind w:left="720" w:hanging="720"/>
      </w:pPr>
      <w:rPr>
        <w:rFonts w:ascii="Century Gothic" w:eastAsia="黑体"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6C4026"/>
    <w:multiLevelType w:val="singleLevel"/>
    <w:tmpl w:val="B8E8490C"/>
    <w:lvl w:ilvl="0">
      <w:start w:val="1"/>
      <w:numFmt w:val="none"/>
      <w:lvlText w:val="问："/>
      <w:lvlJc w:val="left"/>
      <w:pPr>
        <w:tabs>
          <w:tab w:val="num" w:pos="1224"/>
        </w:tabs>
        <w:ind w:left="1224" w:hanging="1224"/>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18">
    <w:nsid w:val="663F4F07"/>
    <w:multiLevelType w:val="singleLevel"/>
    <w:tmpl w:val="F5E2952A"/>
    <w:lvl w:ilvl="0">
      <w:start w:val="1"/>
      <w:numFmt w:val="bullet"/>
      <w:lvlText w:val=""/>
      <w:lvlJc w:val="left"/>
      <w:pPr>
        <w:tabs>
          <w:tab w:val="num" w:pos="360"/>
        </w:tabs>
        <w:ind w:left="360" w:hanging="360"/>
      </w:pPr>
      <w:rPr>
        <w:rFonts w:ascii="Symbol" w:hAnsi="Symbol" w:cs="Times New Roman" w:hint="default"/>
      </w:rPr>
    </w:lvl>
  </w:abstractNum>
  <w:abstractNum w:abstractNumId="19">
    <w:nsid w:val="68A1343A"/>
    <w:multiLevelType w:val="hybridMultilevel"/>
    <w:tmpl w:val="8886E4B8"/>
    <w:lvl w:ilvl="0" w:tplc="F44E1C7A">
      <w:numFmt w:val="bullet"/>
      <w:lvlText w:val=""/>
      <w:lvlJc w:val="left"/>
      <w:pPr>
        <w:tabs>
          <w:tab w:val="num" w:pos="0"/>
        </w:tabs>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6AE47E67"/>
    <w:multiLevelType w:val="singleLevel"/>
    <w:tmpl w:val="EC9CCC80"/>
    <w:lvl w:ilvl="0">
      <w:start w:val="1"/>
      <w:numFmt w:val="none"/>
      <w:lvlText w:val="答："/>
      <w:lvlJc w:val="left"/>
      <w:pPr>
        <w:tabs>
          <w:tab w:val="num" w:pos="1224"/>
        </w:tabs>
        <w:ind w:left="1224" w:hanging="1224"/>
      </w:pPr>
      <w:rPr>
        <w:rFonts w:ascii="Century Gothic"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21">
    <w:nsid w:val="6EA04B48"/>
    <w:multiLevelType w:val="hybridMultilevel"/>
    <w:tmpl w:val="8B9682F2"/>
    <w:lvl w:ilvl="0" w:tplc="0004E07C">
      <w:start w:val="1"/>
      <w:numFmt w:val="bullet"/>
      <w:lvlText w:val=""/>
      <w:lvlJc w:val="left"/>
      <w:pPr>
        <w:tabs>
          <w:tab w:val="num" w:pos="144"/>
        </w:tabs>
        <w:ind w:left="144" w:hanging="144"/>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2">
    <w:nsid w:val="76805B00"/>
    <w:multiLevelType w:val="singleLevel"/>
    <w:tmpl w:val="6AC20C8A"/>
    <w:lvl w:ilvl="0">
      <w:start w:val="1"/>
      <w:numFmt w:val="bullet"/>
      <w:lvlText w:val=""/>
      <w:lvlJc w:val="left"/>
      <w:pPr>
        <w:tabs>
          <w:tab w:val="num" w:pos="360"/>
        </w:tabs>
        <w:ind w:left="360" w:hanging="360"/>
      </w:pPr>
      <w:rPr>
        <w:rFonts w:ascii="Symbol" w:hAnsi="Symbol" w:cs="Times New Roman" w:hint="default"/>
      </w:rPr>
    </w:lvl>
  </w:abstractNum>
  <w:abstractNum w:abstractNumId="23">
    <w:nsid w:val="7EDB7474"/>
    <w:multiLevelType w:val="singleLevel"/>
    <w:tmpl w:val="2FAE7466"/>
    <w:lvl w:ilvl="0">
      <w:start w:val="1"/>
      <w:numFmt w:val="bullet"/>
      <w:lvlText w:val=""/>
      <w:lvlJc w:val="left"/>
      <w:pPr>
        <w:tabs>
          <w:tab w:val="num" w:pos="360"/>
        </w:tabs>
        <w:ind w:left="360" w:hanging="360"/>
      </w:pPr>
      <w:rPr>
        <w:rFonts w:ascii="Symbol" w:hAnsi="Symbol" w:cs="Times New Roman" w:hint="default"/>
      </w:rPr>
    </w:lvl>
  </w:abstractNum>
  <w:abstractNum w:abstractNumId="24">
    <w:nsid w:val="7EEA2AA9"/>
    <w:multiLevelType w:val="hybridMultilevel"/>
    <w:tmpl w:val="99526C9E"/>
    <w:lvl w:ilvl="0" w:tplc="5D088A66">
      <w:start w:val="1"/>
      <w:numFmt w:val="bullet"/>
      <w:pStyle w:val="BulletRoundInden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2"/>
  </w:num>
  <w:num w:numId="2">
    <w:abstractNumId w:val="15"/>
  </w:num>
  <w:num w:numId="3">
    <w:abstractNumId w:val="18"/>
  </w:num>
  <w:num w:numId="4">
    <w:abstractNumId w:val="23"/>
  </w:num>
  <w:num w:numId="5">
    <w:abstractNumId w:val="5"/>
  </w:num>
  <w:num w:numId="6">
    <w:abstractNumId w:val="7"/>
  </w:num>
  <w:num w:numId="7">
    <w:abstractNumId w:val="2"/>
  </w:num>
  <w:num w:numId="8">
    <w:abstractNumId w:val="0"/>
  </w:num>
  <w:num w:numId="9">
    <w:abstractNumId w:val="20"/>
  </w:num>
  <w:num w:numId="10">
    <w:abstractNumId w:val="14"/>
  </w:num>
  <w:num w:numId="11">
    <w:abstractNumId w:val="17"/>
  </w:num>
  <w:num w:numId="12">
    <w:abstractNumId w:val="9"/>
  </w:num>
  <w:num w:numId="13">
    <w:abstractNumId w:val="4"/>
  </w:num>
  <w:num w:numId="14">
    <w:abstractNumId w:val="21"/>
  </w:num>
  <w:num w:numId="15">
    <w:abstractNumId w:val="10"/>
  </w:num>
  <w:num w:numId="16">
    <w:abstractNumId w:val="3"/>
  </w:num>
  <w:num w:numId="17">
    <w:abstractNumId w:val="12"/>
  </w:num>
  <w:num w:numId="18">
    <w:abstractNumId w:val="24"/>
  </w:num>
  <w:num w:numId="19">
    <w:abstractNumId w:val="19"/>
  </w:num>
  <w:num w:numId="20">
    <w:abstractNumId w:val="8"/>
  </w:num>
  <w:num w:numId="21">
    <w:abstractNumId w:val="1"/>
  </w:num>
  <w:num w:numId="22">
    <w:abstractNumId w:val="11"/>
  </w:num>
  <w:num w:numId="23">
    <w:abstractNumId w:val="6"/>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attachedTemplate r:id="rId1"/>
  <w:linkStyles/>
  <w:stylePaneFormatFilter w:val="3F01"/>
  <w:trackRevision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characterSpacingControl w:val="doNotCompress"/>
  <w:footnotePr>
    <w:numFmt w:val="lowerRoman"/>
    <w:footnote w:id="0"/>
    <w:footnote w:id="1"/>
  </w:footnotePr>
  <w:endnotePr>
    <w:pos w:val="sectEnd"/>
    <w:numFmt w:val="decimal"/>
    <w:endnote w:id="0"/>
    <w:endnote w:id="1"/>
  </w:endnotePr>
  <w:compat>
    <w:useFELayout/>
  </w:compat>
  <w:rsids>
    <w:rsidRoot w:val="001428D3"/>
    <w:rsid w:val="001428D3"/>
    <w:rsid w:val="00383884"/>
    <w:rsid w:val="003863DA"/>
    <w:rsid w:val="003B5EC2"/>
    <w:rsid w:val="004937B9"/>
    <w:rsid w:val="00496970"/>
    <w:rsid w:val="006219A9"/>
    <w:rsid w:val="00687380"/>
    <w:rsid w:val="00692BA4"/>
    <w:rsid w:val="008322A4"/>
    <w:rsid w:val="00900B3B"/>
    <w:rsid w:val="00904DA6"/>
    <w:rsid w:val="0092433A"/>
    <w:rsid w:val="009637E5"/>
    <w:rsid w:val="00A670E2"/>
    <w:rsid w:val="00AE4CBF"/>
    <w:rsid w:val="00B42CF8"/>
    <w:rsid w:val="00C92638"/>
    <w:rsid w:val="00D57A17"/>
    <w:rsid w:val="00D74D5F"/>
    <w:rsid w:val="00DB71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638"/>
    <w:pPr>
      <w:widowControl w:val="0"/>
      <w:jc w:val="both"/>
    </w:pPr>
    <w:rPr>
      <w:rFonts w:cs="Angsana New"/>
      <w:kern w:val="2"/>
      <w:sz w:val="21"/>
      <w:szCs w:val="24"/>
      <w:lang w:bidi="th-TH"/>
    </w:rPr>
  </w:style>
  <w:style w:type="paragraph" w:styleId="Heading2">
    <w:name w:val="heading 2"/>
    <w:basedOn w:val="Normal"/>
    <w:next w:val="Normal"/>
    <w:qFormat/>
    <w:rsid w:val="00C92638"/>
    <w:pPr>
      <w:keepNext/>
      <w:widowControl/>
      <w:spacing w:before="240" w:after="180"/>
      <w:jc w:val="left"/>
      <w:outlineLvl w:val="1"/>
    </w:pPr>
    <w:rPr>
      <w:rFonts w:ascii="Trebuchet MS" w:eastAsia="黑体" w:hAnsi="Trebuchet MS" w:cs="Times New Roman"/>
      <w:color w:val="333399"/>
      <w:kern w:val="0"/>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2433A"/>
    <w:pPr>
      <w:spacing w:before="120" w:after="60"/>
    </w:pPr>
    <w:rPr>
      <w:rFonts w:ascii="Univers" w:hAnsi="Univers"/>
      <w:sz w:val="22"/>
      <w:szCs w:val="22"/>
    </w:rPr>
  </w:style>
  <w:style w:type="paragraph" w:customStyle="1" w:styleId="Deck">
    <w:name w:val="Deck"/>
    <w:next w:val="Body"/>
    <w:rsid w:val="0092433A"/>
    <w:pPr>
      <w:spacing w:before="120" w:after="240"/>
      <w:jc w:val="center"/>
    </w:pPr>
    <w:rPr>
      <w:rFonts w:ascii="Century Gothic" w:hAnsi="Century Gothic"/>
      <w:b/>
      <w:bCs/>
      <w:sz w:val="24"/>
      <w:szCs w:val="24"/>
    </w:rPr>
  </w:style>
  <w:style w:type="paragraph" w:customStyle="1" w:styleId="Headline">
    <w:name w:val="Headline"/>
    <w:rsid w:val="00C92638"/>
    <w:pPr>
      <w:keepNext/>
      <w:keepLines/>
      <w:pBdr>
        <w:bottom w:val="single" w:sz="8" w:space="1" w:color="234D85"/>
      </w:pBdr>
      <w:spacing w:after="400"/>
      <w:outlineLvl w:val="0"/>
    </w:pPr>
    <w:rPr>
      <w:rFonts w:ascii="Tahoma" w:hAnsi="Tahoma"/>
      <w:spacing w:val="20"/>
      <w:sz w:val="38"/>
      <w:szCs w:val="38"/>
    </w:rPr>
  </w:style>
  <w:style w:type="paragraph" w:customStyle="1" w:styleId="TableTextLeft">
    <w:name w:val="TableTextLeft"/>
    <w:rsid w:val="0092433A"/>
    <w:rPr>
      <w:rFonts w:ascii="Century Gothic" w:hAnsi="Century Gothic"/>
      <w:sz w:val="18"/>
      <w:szCs w:val="18"/>
    </w:rPr>
  </w:style>
  <w:style w:type="paragraph" w:customStyle="1" w:styleId="Subhead1">
    <w:name w:val="Subhead1"/>
    <w:next w:val="Normal"/>
    <w:rsid w:val="00C92638"/>
    <w:pPr>
      <w:spacing w:before="240" w:after="60"/>
    </w:pPr>
    <w:rPr>
      <w:rFonts w:ascii="Century Gothic" w:hAnsi="Century Gothic"/>
      <w:b/>
      <w:bCs/>
      <w:spacing w:val="20"/>
      <w:sz w:val="28"/>
      <w:szCs w:val="28"/>
    </w:rPr>
  </w:style>
  <w:style w:type="paragraph" w:customStyle="1" w:styleId="Subhead2">
    <w:name w:val="Subhead2"/>
    <w:basedOn w:val="Normal"/>
    <w:rsid w:val="00C92638"/>
    <w:pPr>
      <w:widowControl/>
      <w:spacing w:before="240" w:after="60"/>
      <w:jc w:val="left"/>
    </w:pPr>
    <w:rPr>
      <w:rFonts w:ascii="Century Gothic" w:hAnsi="Century Gothic" w:cs="Times New Roman"/>
      <w:b/>
      <w:bCs/>
      <w:i/>
      <w:iCs/>
      <w:spacing w:val="10"/>
      <w:kern w:val="0"/>
      <w:sz w:val="22"/>
      <w:szCs w:val="22"/>
      <w:lang w:bidi="ar-SA"/>
    </w:rPr>
  </w:style>
  <w:style w:type="paragraph" w:customStyle="1" w:styleId="Infotag">
    <w:name w:val="Infotag"/>
    <w:rsid w:val="0092433A"/>
    <w:pPr>
      <w:spacing w:before="120"/>
    </w:pPr>
    <w:rPr>
      <w:rFonts w:ascii="Century Gothic" w:hAnsi="Century Gothic"/>
      <w:b/>
      <w:bCs/>
    </w:rPr>
  </w:style>
  <w:style w:type="paragraph" w:customStyle="1" w:styleId="BulletRoundIndent">
    <w:name w:val="BulletRoundIndent"/>
    <w:basedOn w:val="Normal"/>
    <w:rsid w:val="00C92638"/>
    <w:pPr>
      <w:numPr>
        <w:numId w:val="18"/>
      </w:numPr>
    </w:pPr>
    <w:rPr>
      <w:rFonts w:ascii="Univers" w:hAnsi="Univers"/>
      <w:spacing w:val="-2"/>
      <w:sz w:val="22"/>
      <w:szCs w:val="22"/>
      <w:lang w:val="zh-CN"/>
    </w:rPr>
  </w:style>
  <w:style w:type="paragraph" w:customStyle="1" w:styleId="BulletDashIndentMore">
    <w:name w:val="BulletDashIndentMore"/>
    <w:rsid w:val="0092433A"/>
    <w:pPr>
      <w:numPr>
        <w:numId w:val="13"/>
      </w:numPr>
      <w:spacing w:before="60" w:after="60"/>
    </w:pPr>
    <w:rPr>
      <w:rFonts w:ascii="Univers" w:hAnsi="Univers"/>
      <w:sz w:val="22"/>
      <w:szCs w:val="22"/>
    </w:rPr>
  </w:style>
  <w:style w:type="paragraph" w:styleId="Header">
    <w:name w:val="header"/>
    <w:basedOn w:val="Normal"/>
    <w:rsid w:val="00C92638"/>
    <w:pPr>
      <w:pBdr>
        <w:bottom w:val="single" w:sz="24" w:space="1" w:color="41B7C8"/>
      </w:pBdr>
      <w:shd w:val="clear" w:color="auto" w:fill="09357A"/>
      <w:tabs>
        <w:tab w:val="right" w:pos="9360"/>
      </w:tabs>
      <w:jc w:val="left"/>
    </w:pPr>
    <w:rPr>
      <w:rFonts w:ascii="Univers" w:hAnsi="Univers" w:cs="Times New Roman"/>
      <w:noProof/>
      <w:snapToGrid w:val="0"/>
      <w:color w:val="FFFFFF"/>
      <w:kern w:val="0"/>
      <w:sz w:val="20"/>
      <w:szCs w:val="20"/>
      <w:lang w:bidi="ar-SA"/>
    </w:rPr>
  </w:style>
  <w:style w:type="paragraph" w:styleId="Footer">
    <w:name w:val="footer"/>
    <w:basedOn w:val="Normal"/>
    <w:rsid w:val="00C92638"/>
    <w:pPr>
      <w:pBdr>
        <w:top w:val="single" w:sz="24" w:space="1" w:color="41B7C8"/>
      </w:pBdr>
      <w:tabs>
        <w:tab w:val="right" w:pos="9360"/>
      </w:tabs>
      <w:jc w:val="left"/>
    </w:pPr>
    <w:rPr>
      <w:rFonts w:ascii="Univers" w:hAnsi="Univers" w:cs="Times New Roman"/>
      <w:kern w:val="0"/>
      <w:sz w:val="20"/>
      <w:szCs w:val="20"/>
      <w:lang w:bidi="ar-SA"/>
    </w:rPr>
  </w:style>
  <w:style w:type="character" w:styleId="PageNumber">
    <w:name w:val="page number"/>
    <w:basedOn w:val="DefaultParagraphFont"/>
    <w:rsid w:val="0092433A"/>
    <w:rPr>
      <w:rFonts w:ascii="Univers" w:hAnsi="Univers"/>
      <w:sz w:val="22"/>
      <w:szCs w:val="22"/>
      <w:vertAlign w:val="baseline"/>
    </w:rPr>
  </w:style>
  <w:style w:type="character" w:styleId="Hyperlink">
    <w:name w:val="Hyperlink"/>
    <w:basedOn w:val="DefaultParagraphFont"/>
    <w:rsid w:val="0092433A"/>
    <w:rPr>
      <w:color w:val="0000FF"/>
      <w:u w:val="single"/>
    </w:rPr>
  </w:style>
  <w:style w:type="character" w:customStyle="1" w:styleId="tw4winMark">
    <w:name w:val="tw4winMark"/>
    <w:rsid w:val="0092433A"/>
    <w:rPr>
      <w:rFonts w:ascii="Courier New" w:hAnsi="Courier New" w:cs="Courier New"/>
      <w:vanish/>
      <w:color w:val="800080"/>
      <w:sz w:val="24"/>
      <w:szCs w:val="24"/>
      <w:vertAlign w:val="subscript"/>
    </w:rPr>
  </w:style>
  <w:style w:type="character" w:customStyle="1" w:styleId="tw4winError">
    <w:name w:val="tw4winError"/>
    <w:rsid w:val="0092433A"/>
    <w:rPr>
      <w:rFonts w:ascii="Courier New" w:hAnsi="Courier New" w:cs="Courier New"/>
      <w:color w:val="00FF00"/>
      <w:sz w:val="40"/>
      <w:szCs w:val="40"/>
    </w:rPr>
  </w:style>
  <w:style w:type="character" w:customStyle="1" w:styleId="tw4winTerm">
    <w:name w:val="tw4winTerm"/>
    <w:rsid w:val="0092433A"/>
    <w:rPr>
      <w:color w:val="0000FF"/>
    </w:rPr>
  </w:style>
  <w:style w:type="character" w:customStyle="1" w:styleId="tw4winPopup">
    <w:name w:val="tw4winPopup"/>
    <w:rsid w:val="0092433A"/>
    <w:rPr>
      <w:rFonts w:ascii="Courier New" w:hAnsi="Courier New" w:cs="Courier New"/>
      <w:noProof/>
      <w:color w:val="008000"/>
    </w:rPr>
  </w:style>
  <w:style w:type="character" w:customStyle="1" w:styleId="tw4winJump">
    <w:name w:val="tw4winJump"/>
    <w:rsid w:val="0092433A"/>
    <w:rPr>
      <w:rFonts w:ascii="Courier New" w:hAnsi="Courier New" w:cs="Courier New"/>
      <w:noProof/>
      <w:color w:val="008080"/>
    </w:rPr>
  </w:style>
  <w:style w:type="character" w:customStyle="1" w:styleId="tw4winExternal">
    <w:name w:val="tw4winExternal"/>
    <w:rsid w:val="0092433A"/>
    <w:rPr>
      <w:rFonts w:ascii="Courier New" w:hAnsi="Courier New" w:cs="Courier New"/>
      <w:noProof/>
      <w:color w:val="808080"/>
    </w:rPr>
  </w:style>
  <w:style w:type="character" w:customStyle="1" w:styleId="tw4winInternal">
    <w:name w:val="tw4winInternal"/>
    <w:rsid w:val="0092433A"/>
    <w:rPr>
      <w:rFonts w:ascii="Courier New" w:hAnsi="Courier New" w:cs="Courier New"/>
      <w:noProof/>
      <w:color w:val="FF0000"/>
    </w:rPr>
  </w:style>
  <w:style w:type="character" w:customStyle="1" w:styleId="DONOTTRANSLATE">
    <w:name w:val="DO_NOT_TRANSLATE"/>
    <w:rsid w:val="0092433A"/>
    <w:rPr>
      <w:rFonts w:ascii="Courier New" w:hAnsi="Courier New" w:cs="Courier New"/>
      <w:noProof/>
      <w:color w:val="800000"/>
    </w:rPr>
  </w:style>
  <w:style w:type="paragraph" w:customStyle="1" w:styleId="StyleQandAMoreUnivers11ptLeft">
    <w:name w:val="Style QandAMore + Univers 11 pt Left"/>
    <w:basedOn w:val="Normal"/>
    <w:rsid w:val="00C92638"/>
    <w:pPr>
      <w:spacing w:before="60" w:after="180"/>
      <w:ind w:left="1233"/>
      <w:jc w:val="left"/>
    </w:pPr>
    <w:rPr>
      <w:rFonts w:ascii="Univers" w:hAnsi="Univers" w:cs="Times New Roman"/>
      <w:sz w:val="22"/>
      <w:szCs w:val="22"/>
      <w:lang w:bidi="ar-SA"/>
    </w:rPr>
  </w:style>
  <w:style w:type="paragraph" w:customStyle="1" w:styleId="QandAAnswer">
    <w:name w:val="QandAAnswer"/>
    <w:basedOn w:val="QandAQuestion"/>
    <w:next w:val="Normal"/>
    <w:rsid w:val="00C92638"/>
    <w:pPr>
      <w:numPr>
        <w:numId w:val="24"/>
      </w:numPr>
      <w:spacing w:before="60" w:after="180"/>
    </w:pPr>
    <w:rPr>
      <w:b w:val="0"/>
      <w:bCs w:val="0"/>
    </w:rPr>
  </w:style>
  <w:style w:type="paragraph" w:customStyle="1" w:styleId="QandAQuestion">
    <w:name w:val="QandAQuestion"/>
    <w:basedOn w:val="Normal"/>
    <w:next w:val="QandAAnswer"/>
    <w:rsid w:val="00C92638"/>
    <w:pPr>
      <w:widowControl/>
      <w:numPr>
        <w:numId w:val="25"/>
      </w:numPr>
      <w:spacing w:before="260" w:after="120"/>
      <w:jc w:val="left"/>
    </w:pPr>
    <w:rPr>
      <w:rFonts w:ascii="Univers" w:eastAsia="黑体" w:hAnsi="Univers" w:cs="Times New Roman"/>
      <w:b/>
      <w:bCs/>
      <w:kern w:val="0"/>
      <w:sz w:val="22"/>
      <w:szCs w:val="22"/>
      <w:lang w:bidi="ar-SA"/>
    </w:rPr>
  </w:style>
  <w:style w:type="paragraph" w:customStyle="1" w:styleId="QandAMore">
    <w:name w:val="QandAMore"/>
    <w:basedOn w:val="Normal"/>
    <w:next w:val="Normal"/>
    <w:rsid w:val="00C92638"/>
    <w:pPr>
      <w:spacing w:before="60" w:after="180"/>
      <w:ind w:left="1233"/>
    </w:pPr>
    <w:rPr>
      <w:rFonts w:cs="Times New Roman"/>
      <w:lang w:bidi="ar-SA"/>
    </w:rPr>
  </w:style>
  <w:style w:type="paragraph" w:styleId="TOC1">
    <w:name w:val="toc 1"/>
    <w:basedOn w:val="Normal"/>
    <w:next w:val="Normal"/>
    <w:semiHidden/>
    <w:rsid w:val="00C92638"/>
    <w:pPr>
      <w:widowControl/>
      <w:jc w:val="left"/>
    </w:pPr>
    <w:rPr>
      <w:rFonts w:cs="Times New Roman"/>
      <w:snapToGrid w:val="0"/>
      <w:kern w:val="0"/>
      <w:sz w:val="18"/>
      <w:szCs w:val="20"/>
      <w:lang w:bidi="ar-SA"/>
    </w:rPr>
  </w:style>
  <w:style w:type="paragraph" w:styleId="TOC2">
    <w:name w:val="toc 2"/>
    <w:basedOn w:val="Normal"/>
    <w:next w:val="Normal"/>
    <w:semiHidden/>
    <w:rsid w:val="00C92638"/>
    <w:pPr>
      <w:widowControl/>
      <w:ind w:left="240"/>
      <w:jc w:val="left"/>
    </w:pPr>
    <w:rPr>
      <w:rFonts w:cs="Times New Roman"/>
      <w:snapToGrid w:val="0"/>
      <w:kern w:val="0"/>
      <w:sz w:val="18"/>
      <w:szCs w:val="20"/>
      <w:lang w:bidi="ar-SA"/>
    </w:rPr>
  </w:style>
  <w:style w:type="paragraph" w:styleId="TOC4">
    <w:name w:val="toc 4"/>
    <w:basedOn w:val="Normal"/>
    <w:next w:val="Normal"/>
    <w:semiHidden/>
    <w:rsid w:val="00C92638"/>
    <w:pPr>
      <w:widowControl/>
      <w:ind w:left="720"/>
      <w:jc w:val="left"/>
    </w:pPr>
    <w:rPr>
      <w:rFonts w:cs="Times New Roman"/>
      <w:snapToGrid w:val="0"/>
      <w:kern w:val="0"/>
      <w:sz w:val="18"/>
      <w:szCs w:val="20"/>
      <w:lang w:bidi="ar-SA"/>
    </w:rPr>
  </w:style>
  <w:style w:type="paragraph" w:customStyle="1" w:styleId="BulletRound">
    <w:name w:val="BulletRound"/>
    <w:basedOn w:val="Normal"/>
    <w:rsid w:val="00C92638"/>
    <w:pPr>
      <w:widowControl/>
      <w:numPr>
        <w:numId w:val="21"/>
      </w:numPr>
      <w:spacing w:before="60"/>
      <w:jc w:val="left"/>
    </w:pPr>
    <w:rPr>
      <w:rFonts w:ascii="Univers" w:eastAsia="MS Mincho" w:hAnsi="Univers" w:cs="Times New Roman"/>
      <w:snapToGrid w:val="0"/>
      <w:kern w:val="0"/>
      <w:sz w:val="20"/>
      <w:szCs w:val="20"/>
      <w:lang w:bidi="ar-SA"/>
    </w:rPr>
  </w:style>
  <w:style w:type="paragraph" w:customStyle="1" w:styleId="Response">
    <w:name w:val="Response"/>
    <w:basedOn w:val="Normal"/>
    <w:rsid w:val="00C92638"/>
    <w:pPr>
      <w:keepNext/>
      <w:widowControl/>
      <w:numPr>
        <w:numId w:val="22"/>
      </w:numPr>
      <w:spacing w:before="60"/>
      <w:jc w:val="left"/>
    </w:pPr>
    <w:rPr>
      <w:rFonts w:ascii="Univers" w:eastAsia="黑体" w:hAnsi="Univers" w:cs="Times New Roman"/>
      <w:snapToGrid w:val="0"/>
      <w:kern w:val="0"/>
      <w:sz w:val="20"/>
      <w:szCs w:val="20"/>
      <w:lang w:bidi="ar-SA"/>
    </w:rPr>
  </w:style>
  <w:style w:type="paragraph" w:customStyle="1" w:styleId="Objection">
    <w:name w:val="Objection"/>
    <w:rsid w:val="00C92638"/>
    <w:pPr>
      <w:numPr>
        <w:numId w:val="23"/>
      </w:numPr>
      <w:spacing w:before="240" w:after="120"/>
    </w:pPr>
    <w:rPr>
      <w:rFonts w:ascii="Century Gothic" w:eastAsia="MS Mincho" w:hAnsi="Century Gothic"/>
      <w:b/>
      <w:bCs/>
    </w:rPr>
  </w:style>
  <w:style w:type="paragraph" w:customStyle="1" w:styleId="TableHead">
    <w:name w:val="TableHead"/>
    <w:rsid w:val="00C92638"/>
    <w:pPr>
      <w:shd w:val="clear" w:color="auto" w:fill="09357A"/>
      <w:jc w:val="center"/>
    </w:pPr>
    <w:rPr>
      <w:rFonts w:ascii="Century Gothic" w:hAnsi="Century Gothic"/>
      <w:b/>
      <w:color w:val="FFFFFF"/>
      <w:sz w:val="22"/>
      <w:szCs w:val="22"/>
      <w:lang w:eastAsia="en-US"/>
    </w:rPr>
  </w:style>
  <w:style w:type="paragraph" w:styleId="BalloonText">
    <w:name w:val="Balloon Text"/>
    <w:basedOn w:val="Normal"/>
    <w:semiHidden/>
    <w:rsid w:val="00C9263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csoftware.com.cn/microsites/documentum_6_landing/documentum-6-platform.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werlink.emc.com/km/appmanager/km/secureDesktop?internalId=0b0140668026db9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nderson_Patricia@em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Desktop\Documentum6Platformannctarticl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Documentum6Platformannctarticle2.dotx</Template>
  <TotalTime>2</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Body</vt:lpstr>
    </vt:vector>
  </TitlesOfParts>
  <Company>EMC Corporation</Company>
  <LinksUpToDate>false</LinksUpToDate>
  <CharactersWithSpaces>3758</CharactersWithSpaces>
  <SharedDoc>false</SharedDoc>
  <HLinks>
    <vt:vector size="18" baseType="variant">
      <vt:variant>
        <vt:i4>3932212</vt:i4>
      </vt:variant>
      <vt:variant>
        <vt:i4>6</vt:i4>
      </vt:variant>
      <vt:variant>
        <vt:i4>0</vt:i4>
      </vt:variant>
      <vt:variant>
        <vt:i4>5</vt:i4>
      </vt:variant>
      <vt:variant>
        <vt:lpwstr>mailto:Anderson_Patricia@emc.com</vt:lpwstr>
      </vt:variant>
      <vt:variant>
        <vt:lpwstr/>
      </vt:variant>
      <vt:variant>
        <vt:i4>2424881</vt:i4>
      </vt:variant>
      <vt:variant>
        <vt:i4>3</vt:i4>
      </vt:variant>
      <vt:variant>
        <vt:i4>0</vt:i4>
      </vt:variant>
      <vt:variant>
        <vt:i4>5</vt:i4>
      </vt:variant>
      <vt:variant>
        <vt:lpwstr>http://www.emcsoftware.com.cn/microsites/documentum_6_landing/documentum-6-platform.htm</vt:lpwstr>
      </vt:variant>
      <vt:variant>
        <vt:lpwstr/>
      </vt:variant>
      <vt:variant>
        <vt:i4>2162797</vt:i4>
      </vt:variant>
      <vt:variant>
        <vt:i4>0</vt:i4>
      </vt:variant>
      <vt:variant>
        <vt:i4>0</vt:i4>
      </vt:variant>
      <vt:variant>
        <vt:i4>5</vt:i4>
      </vt:variant>
      <vt:variant>
        <vt:lpwstr>http://powerlink.emc.com/km/appmanager/km/secureDesktop?internalId=0b0140668026db9c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dc:title>
  <dc:creator>部门领导</dc:creator>
  <cp:lastModifiedBy>用户乙</cp:lastModifiedBy>
  <cp:revision>2</cp:revision>
  <cp:lastPrinted>2003-06-05T06:30:00Z</cp:lastPrinted>
  <dcterms:created xsi:type="dcterms:W3CDTF">2008-12-04T14:12:00Z</dcterms:created>
  <dcterms:modified xsi:type="dcterms:W3CDTF">2008-12-04T14:16:00Z</dcterms:modified>
</cp:coreProperties>
</file>